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4927061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000000"/>
        </w:rPr>
      </w:sdtEndPr>
      <w:sdtContent>
        <w:p w14:paraId="04528FBF" w14:textId="2F926921" w:rsidR="00761993" w:rsidRDefault="007619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761993" w14:paraId="261251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A8934B868C44D9BB4AB0CB477D833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614EA0" w14:textId="4B5B4500" w:rsidR="00761993" w:rsidRDefault="00D964E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D1580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Privada Boliviana</w:t>
                    </w:r>
                    <w:r w:rsidRPr="00D964E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761993" w14:paraId="6FB2C88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E7E4ACA62B684D7E8923993D63297E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D9F5AD" w14:textId="651F6F2A" w:rsidR="00761993" w:rsidRDefault="0076199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964EB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Tarea tema 1:   MS Word</w:t>
                    </w:r>
                  </w:p>
                </w:sdtContent>
              </w:sdt>
            </w:tc>
          </w:tr>
          <w:tr w:rsidR="00761993" w14:paraId="2FF6D2E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24BC4D753594CE9A2703760BA3060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C31B30" w14:textId="32753DC9" w:rsidR="00761993" w:rsidRDefault="00D964E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Computación para Bioingeniería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61993" w14:paraId="257CA18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5AE0D9C371A426B81B75C9EB4FFCF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B06F424" w14:textId="4FA075AA" w:rsidR="00761993" w:rsidRDefault="0076199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Eleazar Mario Guerrero Charcas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9D554DFCFC843579BF8555C4912F9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1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4D0D056" w14:textId="1A9E66AA" w:rsidR="00761993" w:rsidRDefault="0076199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1</w:t>
                    </w:r>
                    <w:r w:rsidR="00D964EB"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4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-5-2025</w:t>
                    </w:r>
                  </w:p>
                </w:sdtContent>
              </w:sdt>
              <w:p w14:paraId="19D5431E" w14:textId="77777777" w:rsidR="00761993" w:rsidRDefault="00761993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DCD340C" w14:textId="1DE371FC" w:rsidR="00761993" w:rsidRDefault="00D964EB">
          <w:pPr>
            <w:rPr>
              <w:rFonts w:ascii="Calibri" w:hAnsi="Calibri" w:cs="Calibri"/>
              <w:color w:val="000000"/>
            </w:rPr>
          </w:pPr>
          <w:commentRangeStart w:id="0"/>
          <w:r>
            <w:rPr>
              <w:rFonts w:ascii="Calibri" w:hAnsi="Calibri" w:cs="Calibri"/>
              <w:noProof/>
              <w:color w:val="000000"/>
            </w:rPr>
            <w:drawing>
              <wp:anchor distT="0" distB="0" distL="114300" distR="114300" simplePos="0" relativeHeight="251706368" behindDoc="0" locked="0" layoutInCell="1" allowOverlap="1" wp14:anchorId="1CAF2E1E" wp14:editId="353CBAC0">
                <wp:simplePos x="0" y="0"/>
                <wp:positionH relativeFrom="column">
                  <wp:posOffset>891727</wp:posOffset>
                </wp:positionH>
                <wp:positionV relativeFrom="paragraph">
                  <wp:posOffset>4139267</wp:posOffset>
                </wp:positionV>
                <wp:extent cx="3953436" cy="2250539"/>
                <wp:effectExtent l="266700" t="266700" r="333375" b="1159510"/>
                <wp:wrapNone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29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3436" cy="2250539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commentRangeEnd w:id="0"/>
          <w:r w:rsidR="00056F0F">
            <w:rPr>
              <w:rStyle w:val="Refdecomentario"/>
            </w:rPr>
            <w:commentReference w:id="0"/>
          </w:r>
          <w:r w:rsidR="00761993">
            <w:rPr>
              <w:rFonts w:ascii="Calibri" w:hAnsi="Calibri" w:cs="Calibri"/>
              <w:color w:val="000000"/>
            </w:rPr>
            <w:br w:type="page"/>
          </w:r>
        </w:p>
      </w:sdtContent>
    </w:sdt>
    <w:p w14:paraId="3EA95D92" w14:textId="6A86508D" w:rsidR="00011B31" w:rsidRPr="00011B31" w:rsidRDefault="00011B31" w:rsidP="00011B31">
      <w:pPr>
        <w:rPr>
          <w:b/>
          <w:bCs/>
          <w:lang w:val="es-MX"/>
        </w:rPr>
      </w:pPr>
      <w:r w:rsidRPr="00011B31">
        <w:rPr>
          <w:b/>
          <w:bCs/>
          <w:lang w:val="es-MX"/>
        </w:rPr>
        <w:lastRenderedPageBreak/>
        <w:t>Tarea tema 1</w:t>
      </w:r>
      <w:r w:rsidRPr="00011B31">
        <w:rPr>
          <w:b/>
          <w:bCs/>
        </w:rPr>
        <w:t xml:space="preserve"> </w:t>
      </w:r>
    </w:p>
    <w:p w14:paraId="6DFD5BF0" w14:textId="43431CBA" w:rsidR="00011B31" w:rsidRDefault="00011B31" w:rsidP="00FD5930">
      <w:pPr>
        <w:pStyle w:val="Default"/>
        <w:numPr>
          <w:ilvl w:val="1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Exploración de la interfaz </w:t>
      </w:r>
    </w:p>
    <w:p w14:paraId="1580E604" w14:textId="00F77C58" w:rsidR="00011B31" w:rsidRPr="00011B31" w:rsidRDefault="00011B31" w:rsidP="00011B31">
      <w:pPr>
        <w:pStyle w:val="Default"/>
        <w:numPr>
          <w:ilvl w:val="1"/>
          <w:numId w:val="2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Abre Word y realiza un recorrido identificando: Cinta de opciones, barra de herramientas de acceso rápido, pestañas, reglas, panel de navegación y vista de diseño. </w:t>
      </w:r>
    </w:p>
    <w:p w14:paraId="3C39755D" w14:textId="32FC120D" w:rsidR="00011B31" w:rsidRDefault="00011B31" w:rsidP="00011B31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Instrucción: Toma una captura de pantalla con las partes identificadas y nómbralas. </w:t>
      </w:r>
    </w:p>
    <w:p w14:paraId="7A5DDE47" w14:textId="401A9523" w:rsidR="00980F33" w:rsidRDefault="00980F33" w:rsidP="00980F33">
      <w:pPr>
        <w:pStyle w:val="Default"/>
        <w:rPr>
          <w:sz w:val="22"/>
          <w:szCs w:val="22"/>
        </w:rPr>
      </w:pPr>
    </w:p>
    <w:p w14:paraId="793E05C7" w14:textId="64DF7077" w:rsidR="00980F33" w:rsidRDefault="00980F33" w:rsidP="00980F33">
      <w:pPr>
        <w:pStyle w:val="Default"/>
        <w:rPr>
          <w:sz w:val="22"/>
          <w:szCs w:val="22"/>
        </w:rPr>
      </w:pPr>
      <w:r w:rsidRPr="00980F33">
        <w:drawing>
          <wp:anchor distT="0" distB="0" distL="114300" distR="114300" simplePos="0" relativeHeight="251698176" behindDoc="0" locked="0" layoutInCell="1" allowOverlap="1" wp14:anchorId="4C616AD4" wp14:editId="5DFE42D1">
            <wp:simplePos x="0" y="0"/>
            <wp:positionH relativeFrom="column">
              <wp:posOffset>177239</wp:posOffset>
            </wp:positionH>
            <wp:positionV relativeFrom="paragraph">
              <wp:posOffset>19946</wp:posOffset>
            </wp:positionV>
            <wp:extent cx="5400040" cy="321056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74098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29E8885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4FC5B29" w14:textId="77777777" w:rsidR="00980F33" w:rsidRDefault="00980F33" w:rsidP="00980F33">
      <w:pPr>
        <w:pStyle w:val="Default"/>
        <w:rPr>
          <w:sz w:val="22"/>
          <w:szCs w:val="22"/>
        </w:rPr>
      </w:pPr>
    </w:p>
    <w:p w14:paraId="1FF0842A" w14:textId="5D49A223" w:rsidR="00980F33" w:rsidRDefault="00980F33" w:rsidP="00980F33">
      <w:pPr>
        <w:pStyle w:val="Default"/>
        <w:rPr>
          <w:sz w:val="22"/>
          <w:szCs w:val="22"/>
        </w:rPr>
      </w:pPr>
    </w:p>
    <w:p w14:paraId="63BE6B9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5A2139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3596BBE" w14:textId="77777777" w:rsidR="00980F33" w:rsidRDefault="00980F33" w:rsidP="00980F33">
      <w:pPr>
        <w:pStyle w:val="Default"/>
        <w:rPr>
          <w:sz w:val="22"/>
          <w:szCs w:val="22"/>
        </w:rPr>
      </w:pPr>
    </w:p>
    <w:p w14:paraId="0B4D9B06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6CDC850" w14:textId="77777777" w:rsidR="00980F33" w:rsidRDefault="00980F33" w:rsidP="00980F33">
      <w:pPr>
        <w:pStyle w:val="Default"/>
        <w:rPr>
          <w:sz w:val="22"/>
          <w:szCs w:val="22"/>
        </w:rPr>
      </w:pPr>
    </w:p>
    <w:p w14:paraId="5DBAA688" w14:textId="45A1AA83" w:rsidR="00980F33" w:rsidRDefault="00980F33" w:rsidP="00980F33">
      <w:pPr>
        <w:pStyle w:val="Default"/>
        <w:rPr>
          <w:sz w:val="22"/>
          <w:szCs w:val="22"/>
        </w:rPr>
      </w:pPr>
    </w:p>
    <w:p w14:paraId="235E238D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172D81D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6F3424C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A172178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5E80FD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01A394DD" w14:textId="6AEA607E" w:rsidR="00011B31" w:rsidRDefault="00011B31" w:rsidP="00980F33">
      <w:pPr>
        <w:pStyle w:val="Default"/>
        <w:rPr>
          <w:sz w:val="22"/>
          <w:szCs w:val="22"/>
        </w:rPr>
      </w:pPr>
    </w:p>
    <w:p w14:paraId="3C84A4C1" w14:textId="0946782C" w:rsidR="00980F33" w:rsidRDefault="00980F33" w:rsidP="00980F33">
      <w:pPr>
        <w:pStyle w:val="Default"/>
        <w:rPr>
          <w:sz w:val="22"/>
          <w:szCs w:val="22"/>
        </w:rPr>
      </w:pPr>
    </w:p>
    <w:p w14:paraId="6F7CEB2D" w14:textId="26570A38" w:rsidR="00980F33" w:rsidRDefault="00980F33" w:rsidP="00980F33">
      <w:pPr>
        <w:pStyle w:val="Default"/>
        <w:rPr>
          <w:sz w:val="22"/>
          <w:szCs w:val="22"/>
        </w:rPr>
      </w:pPr>
    </w:p>
    <w:p w14:paraId="2E0D7D45" w14:textId="4E33D4A9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6E2C87" w14:textId="77777777" w:rsidR="00980F33" w:rsidRDefault="00980F33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2. Creación y formato de texto </w:t>
      </w:r>
    </w:p>
    <w:p w14:paraId="568B7EEE" w14:textId="30A789A6" w:rsidR="00980F33" w:rsidRPr="00980F33" w:rsidRDefault="00980F33" w:rsidP="00980F33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Escribe un pequeño texto de presentación personal y luego aplica distintos formatos: negrita, cursiva, subrayado, cambio de fuente, tamaño y color. </w:t>
      </w:r>
    </w:p>
    <w:p w14:paraId="40915983" w14:textId="787E807A" w:rsidR="00980F33" w:rsidRDefault="00AD5A2E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2813AE60" w14:textId="17E60FAC" w:rsidR="00AD5A2E" w:rsidRPr="00980F33" w:rsidRDefault="00AD5A2E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Hola, me llamo </w:t>
      </w:r>
      <w:r w:rsidRPr="00AD5A2E">
        <w:rPr>
          <w:rFonts w:ascii="Calibri" w:hAnsi="Calibri" w:cs="Calibri"/>
          <w:b/>
          <w:bCs/>
          <w:color w:val="FFC000"/>
          <w:sz w:val="40"/>
          <w:szCs w:val="40"/>
        </w:rPr>
        <w:t>Eleazar Guerrero</w:t>
      </w:r>
      <w:r w:rsidRPr="00AD5A2E">
        <w:rPr>
          <w:rFonts w:ascii="Calibri" w:hAnsi="Calibri" w:cs="Calibri"/>
          <w:color w:val="FFC000"/>
        </w:rPr>
        <w:t xml:space="preserve"> </w:t>
      </w:r>
      <w:r>
        <w:rPr>
          <w:rFonts w:ascii="Calibri" w:hAnsi="Calibri" w:cs="Calibri"/>
          <w:color w:val="000000"/>
        </w:rPr>
        <w:t xml:space="preserve">y estudio en la carrera de </w:t>
      </w:r>
      <w:r w:rsidRPr="00AD5A2E">
        <w:rPr>
          <w:rFonts w:ascii="Berlin Sans FB" w:hAnsi="Berlin Sans FB" w:cs="Calibri"/>
          <w:i/>
          <w:iCs/>
          <w:color w:val="00B050"/>
        </w:rPr>
        <w:t>Bioingeniería</w:t>
      </w:r>
      <w:r w:rsidRPr="00AD5A2E">
        <w:rPr>
          <w:rFonts w:ascii="Calibri" w:hAnsi="Calibri" w:cs="Calibri"/>
          <w:color w:val="00B050"/>
        </w:rPr>
        <w:t xml:space="preserve"> </w:t>
      </w:r>
      <w:r>
        <w:rPr>
          <w:rFonts w:ascii="Calibri" w:hAnsi="Calibri" w:cs="Calibri"/>
          <w:color w:val="00B050"/>
        </w:rPr>
        <w:tab/>
      </w:r>
      <w:r>
        <w:rPr>
          <w:rFonts w:ascii="Calibri" w:hAnsi="Calibri" w:cs="Calibri"/>
          <w:color w:val="000000"/>
        </w:rPr>
        <w:t xml:space="preserve">en la </w:t>
      </w:r>
      <w:r w:rsidRPr="00AD5A2E">
        <w:rPr>
          <w:rFonts w:ascii="Impact" w:hAnsi="Impact" w:cs="Calibri"/>
          <w:b/>
          <w:bCs/>
          <w:color w:val="0070C0"/>
          <w:sz w:val="20"/>
          <w:szCs w:val="20"/>
        </w:rPr>
        <w:t>Universidad Privada Boliviana</w:t>
      </w:r>
      <w:r>
        <w:rPr>
          <w:rFonts w:ascii="Calibri" w:hAnsi="Calibri" w:cs="Calibri"/>
          <w:color w:val="000000"/>
        </w:rPr>
        <w:t xml:space="preserve">, ya terminé de cursar el </w:t>
      </w:r>
      <w:r w:rsidRPr="00AD5A2E">
        <w:rPr>
          <w:rFonts w:ascii="Calibri" w:hAnsi="Calibri" w:cs="Calibri"/>
          <w:color w:val="000000"/>
          <w:sz w:val="32"/>
          <w:szCs w:val="32"/>
          <w:u w:val="single"/>
        </w:rPr>
        <w:t>segundo semestre</w:t>
      </w:r>
      <w:r>
        <w:rPr>
          <w:rFonts w:ascii="Calibri" w:hAnsi="Calibri" w:cs="Calibri"/>
          <w:color w:val="000000"/>
        </w:rPr>
        <w:t xml:space="preserve"> y </w:t>
      </w:r>
      <w:r>
        <w:rPr>
          <w:rFonts w:ascii="Calibri" w:hAnsi="Calibri" w:cs="Calibri"/>
          <w:color w:val="000000"/>
        </w:rPr>
        <w:tab/>
        <w:t>ya estoy cursando el tercero.</w:t>
      </w:r>
    </w:p>
    <w:p w14:paraId="2323C365" w14:textId="77777777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6585AD" w14:textId="3BF3812D" w:rsidR="00980F33" w:rsidRDefault="00980F33" w:rsidP="00980F33">
      <w:pPr>
        <w:numPr>
          <w:ilvl w:val="1"/>
          <w:numId w:val="4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>3. Insertar y editar una tabla</w:t>
      </w:r>
    </w:p>
    <w:p w14:paraId="2E0BB423" w14:textId="6584600B" w:rsidR="00980F33" w:rsidRPr="00980F33" w:rsidRDefault="00980F33" w:rsidP="00980F33">
      <w:pPr>
        <w:numPr>
          <w:ilvl w:val="1"/>
          <w:numId w:val="13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Inserta una tabla de 4 filas x 5 columnas. Llénala con datos simulados de estudiantes (nombre, edad, materia, nota, resultado). </w:t>
      </w:r>
    </w:p>
    <w:p w14:paraId="120A7045" w14:textId="321BEDB2" w:rsidR="00980F33" w:rsidRDefault="00980F33" w:rsidP="00980F33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Aplica estilos de tabla, cambia el color de fondo y alinea el contenido. </w:t>
      </w:r>
    </w:p>
    <w:p w14:paraId="747AA0B3" w14:textId="77777777" w:rsidR="00581698" w:rsidRPr="00980F33" w:rsidRDefault="00581698" w:rsidP="0058169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tbl>
      <w:tblPr>
        <w:tblStyle w:val="Tablaconcuadrcula"/>
        <w:tblW w:w="9072" w:type="dxa"/>
        <w:tblInd w:w="74" w:type="dxa"/>
        <w:tblLook w:val="04A0" w:firstRow="1" w:lastRow="0" w:firstColumn="1" w:lastColumn="0" w:noHBand="0" w:noVBand="1"/>
      </w:tblPr>
      <w:tblGrid>
        <w:gridCol w:w="2268"/>
        <w:gridCol w:w="996"/>
        <w:gridCol w:w="2264"/>
        <w:gridCol w:w="1082"/>
        <w:gridCol w:w="2462"/>
      </w:tblGrid>
      <w:tr w:rsidR="00820CD9" w14:paraId="7DF2210A" w14:textId="77777777" w:rsidTr="00581698">
        <w:tc>
          <w:tcPr>
            <w:tcW w:w="2268" w:type="dxa"/>
            <w:tcBorders>
              <w:top w:val="double" w:sz="18" w:space="0" w:color="4472C4" w:themeColor="accent1"/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806000" w:themeFill="accent4" w:themeFillShade="80"/>
          </w:tcPr>
          <w:p w14:paraId="4F98119E" w14:textId="6F6D3346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Juanito </w:t>
            </w:r>
            <w:r w:rsidR="00820CD9">
              <w:rPr>
                <w:rFonts w:ascii="Calibri" w:hAnsi="Calibri" w:cs="Calibri"/>
                <w:color w:val="000000"/>
              </w:rPr>
              <w:t>Pérez</w:t>
            </w:r>
          </w:p>
        </w:tc>
        <w:tc>
          <w:tcPr>
            <w:tcW w:w="996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1F3864" w:themeFill="accent1" w:themeFillShade="80"/>
          </w:tcPr>
          <w:p w14:paraId="17E8C52D" w14:textId="72A77CBC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64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525252" w:themeFill="accent3" w:themeFillShade="80"/>
          </w:tcPr>
          <w:p w14:paraId="57E0FC9A" w14:textId="184760B8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Literatura</w:t>
            </w:r>
          </w:p>
        </w:tc>
        <w:tc>
          <w:tcPr>
            <w:tcW w:w="1082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833C0B" w:themeFill="accent2" w:themeFillShade="80"/>
          </w:tcPr>
          <w:p w14:paraId="6D47950E" w14:textId="7E668EC2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2462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385623" w:themeFill="accent6" w:themeFillShade="80"/>
          </w:tcPr>
          <w:p w14:paraId="6E2E369D" w14:textId="6E4355C9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Aprobado</w:t>
            </w:r>
          </w:p>
        </w:tc>
      </w:tr>
      <w:tr w:rsidR="00820CD9" w14:paraId="0DE84CD5" w14:textId="77777777" w:rsidTr="00581698">
        <w:tc>
          <w:tcPr>
            <w:tcW w:w="2268" w:type="dxa"/>
            <w:tcBorders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BF8F00" w:themeFill="accent4" w:themeFillShade="BF"/>
          </w:tcPr>
          <w:p w14:paraId="4CEA6E26" w14:textId="149D4630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Eduardo </w:t>
            </w:r>
            <w:r w:rsidR="00820CD9">
              <w:rPr>
                <w:rFonts w:ascii="Calibri" w:hAnsi="Calibri" w:cs="Calibri"/>
                <w:color w:val="000000"/>
              </w:rPr>
              <w:t>Jiménez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2F5496" w:themeFill="accent1" w:themeFillShade="BF"/>
          </w:tcPr>
          <w:p w14:paraId="589088D6" w14:textId="4264DDC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7B7B7B" w:themeFill="accent3" w:themeFillShade="BF"/>
          </w:tcPr>
          <w:p w14:paraId="3BDE5C33" w14:textId="452CAFD5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Calculo 1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C45911" w:themeFill="accent2" w:themeFillShade="BF"/>
          </w:tcPr>
          <w:p w14:paraId="5C83DDED" w14:textId="45CC87EF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538135" w:themeFill="accent6" w:themeFillShade="BF"/>
          </w:tcPr>
          <w:p w14:paraId="49E5BF4A" w14:textId="47F2CF47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Aprobado</w:t>
            </w:r>
          </w:p>
        </w:tc>
      </w:tr>
      <w:tr w:rsidR="00820CD9" w14:paraId="7B317719" w14:textId="77777777" w:rsidTr="00581698">
        <w:tc>
          <w:tcPr>
            <w:tcW w:w="2268" w:type="dxa"/>
            <w:tcBorders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FFD966" w:themeFill="accent4" w:themeFillTint="99"/>
          </w:tcPr>
          <w:p w14:paraId="23D83DC7" w14:textId="6E87E8DB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Rosa </w:t>
            </w:r>
            <w:r w:rsidR="00820CD9">
              <w:rPr>
                <w:rFonts w:ascii="Calibri" w:hAnsi="Calibri" w:cs="Calibri"/>
                <w:color w:val="000000"/>
              </w:rPr>
              <w:t>Fátima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8EAADB" w:themeFill="accent1" w:themeFillTint="99"/>
          </w:tcPr>
          <w:p w14:paraId="39C6D030" w14:textId="74202B18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C9C9C9" w:themeFill="accent3" w:themeFillTint="99"/>
          </w:tcPr>
          <w:p w14:paraId="1B2D9390" w14:textId="66C97A2A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Biología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F4B083" w:themeFill="accent2" w:themeFillTint="99"/>
          </w:tcPr>
          <w:p w14:paraId="3E82B1C9" w14:textId="097B5F2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A8D08D" w:themeFill="accent6" w:themeFillTint="99"/>
          </w:tcPr>
          <w:p w14:paraId="36EB47E2" w14:textId="78621A00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Aprobada</w:t>
            </w:r>
          </w:p>
        </w:tc>
      </w:tr>
      <w:tr w:rsidR="00820CD9" w14:paraId="66FFDD4E" w14:textId="77777777" w:rsidTr="00581698">
        <w:trPr>
          <w:trHeight w:val="288"/>
        </w:trPr>
        <w:tc>
          <w:tcPr>
            <w:tcW w:w="2268" w:type="dxa"/>
            <w:tcBorders>
              <w:left w:val="double" w:sz="18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FFE599" w:themeFill="accent4" w:themeFillTint="66"/>
          </w:tcPr>
          <w:p w14:paraId="33B2FDA8" w14:textId="78EC151E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820CD9">
              <w:rPr>
                <w:rFonts w:ascii="Calibri" w:hAnsi="Calibri" w:cs="Calibri"/>
                <w:color w:val="000000"/>
              </w:rPr>
              <w:t>arlos Rivera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B4C6E7" w:themeFill="accent1" w:themeFillTint="66"/>
          </w:tcPr>
          <w:p w14:paraId="74B9EE5E" w14:textId="650535BA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DBDBDB" w:themeFill="accent3" w:themeFillTint="66"/>
          </w:tcPr>
          <w:p w14:paraId="1BFA9246" w14:textId="7A6B5247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Física 2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F7CAAC" w:themeFill="accent2" w:themeFillTint="66"/>
          </w:tcPr>
          <w:p w14:paraId="76CA404C" w14:textId="1768D9A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18" w:space="0" w:color="4472C4" w:themeColor="accent1"/>
            </w:tcBorders>
            <w:shd w:val="clear" w:color="auto" w:fill="C5E0B3" w:themeFill="accent6" w:themeFillTint="66"/>
          </w:tcPr>
          <w:p w14:paraId="48119EA4" w14:textId="2F966544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Reprobado</w:t>
            </w:r>
          </w:p>
        </w:tc>
      </w:tr>
    </w:tbl>
    <w:p w14:paraId="3581BA78" w14:textId="77777777" w:rsidR="00980F33" w:rsidRPr="00980F33" w:rsidRDefault="00980F33" w:rsidP="00980F33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DB584C" w14:textId="6B68C4BF" w:rsid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50CE58" w14:textId="1008E2A9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FEC14F5" w14:textId="77777777" w:rsidR="00581698" w:rsidRPr="00980F33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22F01D" w14:textId="77777777" w:rsidR="00980F33" w:rsidRDefault="00980F33" w:rsidP="00980F33">
      <w:pPr>
        <w:numPr>
          <w:ilvl w:val="1"/>
          <w:numId w:val="5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lastRenderedPageBreak/>
        <w:t xml:space="preserve">4. Insertar y dar formato a imágenes </w:t>
      </w:r>
    </w:p>
    <w:p w14:paraId="15D7391F" w14:textId="6FAB0C53" w:rsidR="00980F33" w:rsidRPr="00980F33" w:rsidRDefault="00980F33" w:rsidP="00980F33">
      <w:pPr>
        <w:numPr>
          <w:ilvl w:val="1"/>
          <w:numId w:val="14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Inserta una imagen desde tu equipo y otra desde Internet. </w:t>
      </w:r>
    </w:p>
    <w:p w14:paraId="7CB7281C" w14:textId="38C594A4" w:rsidR="00980F33" w:rsidRPr="00980F33" w:rsidRDefault="00581698" w:rsidP="00980F33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EBACE5E" wp14:editId="36B8FFA0">
            <wp:simplePos x="0" y="0"/>
            <wp:positionH relativeFrom="column">
              <wp:posOffset>-193339</wp:posOffset>
            </wp:positionH>
            <wp:positionV relativeFrom="paragraph">
              <wp:posOffset>80718</wp:posOffset>
            </wp:positionV>
            <wp:extent cx="3065929" cy="1496695"/>
            <wp:effectExtent l="0" t="0" r="115570" b="1606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1496695"/>
                    </a:xfrm>
                    <a:prstGeom prst="cloud">
                      <a:avLst/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F33" w:rsidRPr="00980F33">
        <w:rPr>
          <w:rFonts w:ascii="Calibri" w:hAnsi="Calibri" w:cs="Calibri"/>
          <w:color w:val="000000"/>
        </w:rPr>
        <w:t xml:space="preserve">Ajusta su tamaño, posición, recorte y aplica un estilo de borde. </w:t>
      </w:r>
    </w:p>
    <w:p w14:paraId="198AAFD0" w14:textId="56DDC916" w:rsidR="00980F33" w:rsidRPr="00980F33" w:rsidRDefault="00323C25" w:rsidP="00980F33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C81E2E3" wp14:editId="33143BE2">
            <wp:simplePos x="0" y="0"/>
            <wp:positionH relativeFrom="column">
              <wp:posOffset>3321536</wp:posOffset>
            </wp:positionH>
            <wp:positionV relativeFrom="paragraph">
              <wp:posOffset>111947</wp:posOffset>
            </wp:positionV>
            <wp:extent cx="1792605" cy="1008529"/>
            <wp:effectExtent l="0" t="57150" r="0" b="382270"/>
            <wp:wrapNone/>
            <wp:docPr id="22" name="Imagen 22" descr="Brr Brr Patapim | Character Stats and Profil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r Brr Patapim | Character Stats and Profiles Wiki | Fand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55" cy="1012158"/>
                    </a:xfrm>
                    <a:prstGeom prst="noSmoking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778EE" w14:textId="18D882A6" w:rsid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2C4B4E" w14:textId="359AC43A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4A3273" w14:textId="74C6C73A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6F812B" w14:textId="53CD96AE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A81B1B" w14:textId="6B24B445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24B69F" w14:textId="6E3DE096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75DC1C6" w14:textId="2FAFF4B1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61DDB2" w14:textId="7582E5AE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9B23355" w14:textId="77777777" w:rsidR="00581698" w:rsidRPr="00980F33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E18029" w14:textId="416F6568" w:rsidR="00980F33" w:rsidRDefault="00980F33" w:rsidP="00980F33">
      <w:pPr>
        <w:numPr>
          <w:ilvl w:val="1"/>
          <w:numId w:val="6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5. Dibujo e inserción de figuras </w:t>
      </w:r>
    </w:p>
    <w:p w14:paraId="00372F69" w14:textId="170D40F1" w:rsidR="00980F33" w:rsidRPr="00980F33" w:rsidRDefault="00980F33" w:rsidP="00980F33">
      <w:pPr>
        <w:numPr>
          <w:ilvl w:val="1"/>
          <w:numId w:val="15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Inserta al menos 3 formas (flechas, rectángulos, círculos). </w:t>
      </w:r>
    </w:p>
    <w:p w14:paraId="602286D1" w14:textId="6ED64C00" w:rsidR="00980F33" w:rsidRPr="00980F33" w:rsidRDefault="00980F33" w:rsidP="00980F33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Cámbiales el color, agrega texto dentro de las figuras y conéctalas con líneas o flechas. </w:t>
      </w:r>
    </w:p>
    <w:p w14:paraId="279AD832" w14:textId="2B00952E" w:rsidR="00980F33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E35ED" wp14:editId="0BB20CF2">
                <wp:simplePos x="0" y="0"/>
                <wp:positionH relativeFrom="column">
                  <wp:posOffset>2496484</wp:posOffset>
                </wp:positionH>
                <wp:positionV relativeFrom="paragraph">
                  <wp:posOffset>136562</wp:posOffset>
                </wp:positionV>
                <wp:extent cx="895985" cy="770890"/>
                <wp:effectExtent l="0" t="0" r="18415" b="10160"/>
                <wp:wrapNone/>
                <wp:docPr id="24" name="Rectángulo: esquinas superiore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770890"/>
                        </a:xfrm>
                        <a:prstGeom prst="round2SameRect">
                          <a:avLst>
                            <a:gd name="adj1" fmla="val 39925"/>
                            <a:gd name="adj2" fmla="val 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57891" w14:textId="73F8A69D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E35ED" id="Rectángulo: esquinas superiores redondeadas 24" o:spid="_x0000_s1026" style="position:absolute;margin-left:196.55pt;margin-top:10.75pt;width:70.55pt;height:60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985,770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RJ3QIAABoGAAAOAAAAZHJzL2Uyb0RvYy54bWysVM1u2zAMvg/YOwi6r3a8ZPlBnCJo0WFA&#10;1wZNh54VSU48yKImyfnZ2+xZ9mKjZMc1tmCHYRdbFMmP5CeS8+tjpcheWleCzungKqVEag6i1Nuc&#10;fnm+ezehxHmmBVOgZU5P0tHrxds384OZyQx2oIS0BEG0mx1MTnfem1mSOL6TFXNXYKRGZQG2Yh5F&#10;u02EZQdEr1SSpemH5ABWGAtcOoe3t42SLiJ+UUjuH4vCSU9UTjE3H782fjfhmyzmbLa1zOxK3qbB&#10;/iGLipUag3ZQt8wzUtvyD6iq5BYcFP6KQ5VAUZRcxhqwmkH6WzXrHTMy1oLkONPR5P4fLH/Yrywp&#10;RU6zISWaVfhGT8jazx96WyuYEem+1aVmjrjaSFuClY5YKUALyQReoxtyeDBuhlBrs7Kt5PAYCDkW&#10;tgp/LJUcI++njnd59ITj5WQ6mk5GlHBUjcfpZBrfJXl1Ntb5jxIqEg45tVBrka0x2ZBq5J3t752P&#10;DyDaKpj4OqCkqBS+554p8n46zUbte/dssr7NOW6LhhmcIwdoB6oUd6VSUQgdKm+UJQieU8a51D6L&#10;uai6+gyiuR+P0vSMGps6uCzmiNxDSwJ9DWHx5E9KhhhKP8kCHwcpapA7hH7QQQzqdkzI5jqEvBwz&#10;AgbkAqvosFuASwUNAmGYbGsfXGWcqs45baL/zbnziJFB+865KjXYSwDKd5Ebe8yiR004+uPm2Pba&#10;BsQJu9hCM97O8LsSG+WeOb9iFt8fJx93lH/ET6HgkFNoT5TswH6/dB/sccxQS8kB90NOcRCYlZSo&#10;TxoHcDoYDsNCicJwNM5QsH3Npq/RdXUD2CbYkZhdPAZ7r87HwkL1gqtsGaKiimmOsXPKvT0LN77Z&#10;W7gMuVwuoxkuEcP8vV4bHsADwaFjn48vzJp2WjyO2QOcdwmbxeZunvXVNnhqWNYeitIHZaC44bUV&#10;cAHFVmiXZdhwfTlava70xS8AAAD//wMAUEsDBBQABgAIAAAAIQC8DKpT4AAAAAoBAAAPAAAAZHJz&#10;L2Rvd25yZXYueG1sTI/LTsMwEEX3SPyDNUjsqPNoSxPiVAGJLlA39CG2bjzEEfE4st02/D1mBcvR&#10;Pbr3TLWezMAu6HxvSUA6S4AhtVb11Ak47F8fVsB8kKTkYAkFfKOHdX17U8lS2Su942UXOhZLyJdS&#10;gA5hLDn3rUYj/cyOSDH7tM7IEE/XceXkNZabgWdJsuRG9hQXtBzxRWP7tTsbAcXjVm/06sif9/1m&#10;23wsmzfnGyHu76bmCVjAKfzB8Ksf1aGOTid7JuXZICAv8jSiArJ0ASwCi3yeATtFcp4VwOuK/3+h&#10;/gEAAP//AwBQSwECLQAUAAYACAAAACEAtoM4kv4AAADhAQAAEwAAAAAAAAAAAAAAAAAAAAAAW0Nv&#10;bnRlbnRfVHlwZXNdLnhtbFBLAQItABQABgAIAAAAIQA4/SH/1gAAAJQBAAALAAAAAAAAAAAAAAAA&#10;AC8BAABfcmVscy8ucmVsc1BLAQItABQABgAIAAAAIQDhAURJ3QIAABoGAAAOAAAAAAAAAAAAAAAA&#10;AC4CAABkcnMvZTJvRG9jLnhtbFBLAQItABQABgAIAAAAIQC8DKpT4AAAAAoBAAAPAAAAAAAAAAAA&#10;AAAAADcFAABkcnMvZG93bnJldi54bWxQSwUGAAAAAAQABADzAAAARAYAAAAA&#10;" adj="-11796480,,5400" path="m307778,l588207,c758188,,895985,137797,895985,307778r,463112l895985,770890,,770890r,l,307778c,137797,137797,,307778,xe" fillcolor="#c45911 [2405]" strokecolor="#1f3763 [1604]" strokeweight="1pt">
                <v:stroke joinstyle="miter"/>
                <v:formulas/>
                <v:path arrowok="t" o:connecttype="custom" o:connectlocs="307778,0;588207,0;895985,307778;895985,770890;895985,770890;0,770890;0,770890;0,307778;307778,0" o:connectangles="0,0,0,0,0,0,0,0,0" textboxrect="0,0,895985,770890"/>
                <v:textbox>
                  <w:txbxContent>
                    <w:p w14:paraId="39657891" w14:textId="73F8A69D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F025A" wp14:editId="19BC0BF8">
                <wp:simplePos x="0" y="0"/>
                <wp:positionH relativeFrom="column">
                  <wp:posOffset>4011818</wp:posOffset>
                </wp:positionH>
                <wp:positionV relativeFrom="paragraph">
                  <wp:posOffset>163269</wp:posOffset>
                </wp:positionV>
                <wp:extent cx="1398494" cy="770890"/>
                <wp:effectExtent l="0" t="0" r="11430" b="10160"/>
                <wp:wrapNone/>
                <wp:docPr id="25" name="Cu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770890"/>
                        </a:xfrm>
                        <a:prstGeom prst="cub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BF10" w14:textId="0C92AF44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F025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5" o:spid="_x0000_s1027" type="#_x0000_t16" style="position:absolute;margin-left:315.9pt;margin-top:12.85pt;width:110.1pt;height:6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0VkQIAAHwFAAAOAAAAZHJzL2Uyb0RvYy54bWysVE1v2zAMvQ/YfxB0X+1kydoEdYosRYcB&#10;RVu0HXqWZSkWIIuapMTOfv0o2XGDtdhhWA6KKJKPH37k5VXXaLIXziswBZ2c5ZQIw6FSZlvQH883&#10;ny4o8YGZimkwoqAH4enV6uOHy9YuxRRq0JVwBEGMX7a2oHUIdpllnteiYf4MrDColOAaFlB026xy&#10;rEX0RmfTPP+SteAq64AL7/H1ulfSVcKXUvBwL6UXgeiCYm4hnS6dZTyz1SVbbh2zteJDGuwfsmiY&#10;Mhh0hLpmgZGdU2+gGsUdeJDhjEOTgZSKi1QDVjPJ/6jmqWZWpFqwOd6ObfL/D5bf7R8cUVVBp3NK&#10;DGvwG212JRAUsTet9Us0ebIPbpA8XmOhnXRN/McSSJf6eRj7KbpAOD5OPi8uZosZJRx15+f5xSI1&#10;PHv1ts6HbwIaEi8F5bsy1suWbH/rA0ZE06NJfPagVXWjtE6C25Yb7ciexW+bf83nR/QTsyxW0Oec&#10;buGgRXTW5lFIrBuznKaIiXFixGOcCxMmvapmlejDzHP8xcZgYqNHkhJgRJaY3og9AEQ2v8XuYQb7&#10;6CoSYUfn/G+J9c6jR4oMJozOjTLg3gPQWNUQubfH9E9aE6+hK7vEiWQZX0qoDsgTB/0AectvFH6x&#10;W+bDA3M4MThbuAXCPR5SQ1tQGG6U1OB+vfce7ZHIqKWkxQksqP+5Y05Qor8bpPhiMpvFkU3CbH4+&#10;RcGdaspTjdk1G0AiTHDfWJ6u0T7o41U6aF5wWaxjVFQxwzE2ci64o7AJ/WbAdcPFep3McEwtC7fm&#10;yfIIHvscGfncvTBnB9oGJPwdHKf1DXt72+hpYL0LIFWi9mtfhy+AI56oNKyjuENO5WT1ujRXvwEA&#10;AP//AwBQSwMEFAAGAAgAAAAhAHS5e/fhAAAACgEAAA8AAABkcnMvZG93bnJldi54bWxMj0FPg0AQ&#10;he8m/ofNmHizC9S2BFkaY6IxHkxabbwu7AhEdhbZpdD+eseTHifz5b3v5dvZduKIg28dKYgXEQik&#10;ypmWagXvb483KQgfNBndOUIFJ/SwLS4vcp0ZN9EOj/tQCw4hn2kFTQh9JqWvGrTaL1yPxL9PN1gd&#10;+BxqaQY9cbjtZBJFa2l1S9zQ6B4fGqy+9qNV0H+My2iYDvU5/T6cyvj16eX8bJW6vprv70AEnMMf&#10;DL/6rA4FO5VuJONFp2C9jFk9KEhWGxAMpKuEx5VM3m5ikEUu/08ofgAAAP//AwBQSwECLQAUAAYA&#10;CAAAACEAtoM4kv4AAADhAQAAEwAAAAAAAAAAAAAAAAAAAAAAW0NvbnRlbnRfVHlwZXNdLnhtbFBL&#10;AQItABQABgAIAAAAIQA4/SH/1gAAAJQBAAALAAAAAAAAAAAAAAAAAC8BAABfcmVscy8ucmVsc1BL&#10;AQItABQABgAIAAAAIQBzW90VkQIAAHwFAAAOAAAAAAAAAAAAAAAAAC4CAABkcnMvZTJvRG9jLnht&#10;bFBLAQItABQABgAIAAAAIQB0uXv34QAAAAoBAAAPAAAAAAAAAAAAAAAAAOsEAABkcnMvZG93bnJl&#10;di54bWxQSwUGAAAAAAQABADzAAAA+QUAAAAA&#10;" fillcolor="#00b050" strokecolor="#1f3763 [1604]" strokeweight="1pt">
                <v:textbox>
                  <w:txbxContent>
                    <w:p w14:paraId="251CBF10" w14:textId="0C92AF44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002E0" wp14:editId="10B5E03B">
                <wp:simplePos x="0" y="0"/>
                <wp:positionH relativeFrom="column">
                  <wp:posOffset>416971</wp:posOffset>
                </wp:positionH>
                <wp:positionV relativeFrom="paragraph">
                  <wp:posOffset>137160</wp:posOffset>
                </wp:positionV>
                <wp:extent cx="1595718" cy="708212"/>
                <wp:effectExtent l="0" t="0" r="24130" b="158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70821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9FCBE" w14:textId="712B86F1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002E0" id="Elipse 23" o:spid="_x0000_s1028" style="position:absolute;margin-left:32.85pt;margin-top:10.8pt;width:125.65pt;height:5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qQkQIAAIEFAAAOAAAAZHJzL2Uyb0RvYy54bWysVEtv2zAMvg/YfxB0X/1Ys7ZBnSJI12FA&#10;0RZth54VWYoFyKImKbGzXz9KdtygK3YYloNCieTHhz/y8qpvNdkJ5xWYihYnOSXCcKiV2VT0x/PN&#10;p3NKfGCmZhqMqOheeHq1+PjhsrNzUUIDuhaOIIjx885WtAnBzrPM80a0zJ+AFQaVElzLAl7dJqsd&#10;6xC91VmZ51+yDlxtHXDhPb5eD0q6SPhSCh7upfQiEF1RzC2k06VzHc9sccnmG8dso/iYBvuHLFqm&#10;DAadoK5ZYGTr1B9QreIOPMhwwqHNQErFRaoBqynyN9U8NcyKVAs2x9upTf7/wfK73YMjqq5o+ZkS&#10;w1r8Rl+1sl4QfMDudNbP0ejJPrjx5lGMpfbStfEfiyB96uh+6qjoA+H4WMwuZmcFcoCj7iw/L4sy&#10;gmav3tb58E1AS6JQUaFT8NRLtrv1YbA+WMV4HrSqb5TW6eI265V2ZMfwA6/y+BsDHJllsYgh7SSF&#10;vRbRWZtHIbF4TLRMERPtxITHOBcmFIOqYbUYwsyOo0SiRo9UVAKMyBLTm7BHgIPlAHLAHuob7aOr&#10;SKydnPO/JTY4Tx4pMpgwObfKgHsPQGNVY+TBHtM/ak0UQ7/uB2JEy/iyhnqPZHEwTJG3/EbhR7tl&#10;Pjwwh2ODA4arINzjITV0FYVRoqQB9+u992iPbEYtJR2OYUX9zy1zghL93SDPL4rT0zi36XI6Oyvx&#10;4o4162ON2bYrQCIUuHQsT2K0D/ogSgftC26MZYyKKmY4xq4oD+5wWYVhPeDO4WK5TGY4q5aFW/Nk&#10;eQSPfY6MfO5fmLMjcwNy/g4OI8vmb9g72EZPA8ttAKkStV/7On4BnPNEpXEnxUVyfE9Wr5tz8RsA&#10;AP//AwBQSwMEFAAGAAgAAAAhAA9tCN/fAAAACQEAAA8AAABkcnMvZG93bnJldi54bWxMj8FOwzAQ&#10;RO9I/IO1SFwQddyItApxKqCCC0KC0g9w420SEa8j221Tvp7lBMfVvJmdqVaTG8QRQ+w9aVCzDARS&#10;421PrYbt5/PtEkRMhqwZPKGGM0ZY1ZcXlSmtP9EHHjepFRxCsTQaupTGUsrYdOhMnPkRibW9D84k&#10;PkMrbTAnDneDnGdZIZ3piT90ZsSnDpuvzcFxjZdl2vvzo33byj6o72b9fvO61vr6anq4B5FwSn8w&#10;/NZnD9TcaecPZKMYNBR3CyY1zFUBgvVcLXjbjsE8VyDrSv5fUP8AAAD//wMAUEsBAi0AFAAGAAgA&#10;AAAhALaDOJL+AAAA4QEAABMAAAAAAAAAAAAAAAAAAAAAAFtDb250ZW50X1R5cGVzXS54bWxQSwEC&#10;LQAUAAYACAAAACEAOP0h/9YAAACUAQAACwAAAAAAAAAAAAAAAAAvAQAAX3JlbHMvLnJlbHNQSwEC&#10;LQAUAAYACAAAACEAntGKkJECAACBBQAADgAAAAAAAAAAAAAAAAAuAgAAZHJzL2Uyb0RvYy54bWxQ&#10;SwECLQAUAAYACAAAACEAD20I398AAAAJAQAADwAAAAAAAAAAAAAAAADrBAAAZHJzL2Rvd25yZXYu&#10;eG1sUEsFBgAAAAAEAAQA8wAAAPcFAAAAAA==&#10;" fillcolor="#c00000" strokecolor="#1f3763 [1604]" strokeweight="1pt">
                <v:stroke joinstyle="miter"/>
                <v:textbox>
                  <w:txbxContent>
                    <w:p w14:paraId="1179FCBE" w14:textId="712B86F1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ROSA</w:t>
                      </w:r>
                    </w:p>
                  </w:txbxContent>
                </v:textbox>
              </v:oval>
            </w:pict>
          </mc:Fallback>
        </mc:AlternateContent>
      </w:r>
    </w:p>
    <w:p w14:paraId="7A37B80C" w14:textId="496E5157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140B6" wp14:editId="5023AA47">
                <wp:simplePos x="0" y="0"/>
                <wp:positionH relativeFrom="column">
                  <wp:posOffset>1943212</wp:posOffset>
                </wp:positionH>
                <wp:positionV relativeFrom="paragraph">
                  <wp:posOffset>59989</wp:posOffset>
                </wp:positionV>
                <wp:extent cx="680720" cy="382120"/>
                <wp:effectExtent l="38100" t="76200" r="0" b="94615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38212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711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" o:spid="_x0000_s1026" type="#_x0000_t38" style="position:absolute;margin-left:153pt;margin-top:4.7pt;width:53.6pt;height:30.1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APBgIAAGEEAAAOAAAAZHJzL2Uyb0RvYy54bWysVE2P2yAQvVfqf0DcGzuJtImsOKsq2+2l&#10;aqN+3QkMMRIGBGzs/PsO4Ljdfhxa9YLAM+/Nm8fg3f3Ya3IBH5Q1LV0uakrAcCuUObf0y+fHV1tK&#10;QmRGMG0NtPQKgd7vX77YDa6Ble2sFuAJkpjQDK6lXYyuqarAO+hZWFgHBoPS+p5FPPpzJTwbkL3X&#10;1aqu76rBeuG85RACfn0oQbrP/FICjx+kDBCJbilqi3n1eT2ltdrvWHP2zHWKTzLYP6jomTJYdKZ6&#10;YJGRJ69+oeoV9zZYGRfc9pWVUnHIPWA3y/qnbj51zEHuBc0JbrYp/D9a/v5y9ESJlq42lBjW4x0d&#10;8KZ4tL4h/MlfmLAEY2jU4EKD+Qdz9NMpuKNPXY/S90Rq5b7iDGQfsDMyZpuvs80wRsLx49223qzw&#10;MjiG1tvVEvfIVxWaROd8iG/B9iRtWppUgEBVRdY6F2CXdyEW2C09QbUhQ2Jd1nVOC1Yr8ai0TsHg&#10;z6eD9uTCcBo29bp+fav8LK0DJt4YQeLVoRvRK2bOGsqoRKb072OoXxtsI7lUfMm7eNVQhH0EiUZj&#10;/8WhPOIwy2Gcg4nLyQltMDvBJEqfgVNL6W38CTjlJyjk8f8b8IzIla2JM7hXxvpi6PPqcbxJliX/&#10;5kDpO1lwsuKaJyZbg3Oc73p6c+mh/HjO8O9/hv03AAAA//8DAFBLAwQUAAYACAAAACEA0hP7vd4A&#10;AAAIAQAADwAAAGRycy9kb3ducmV2LnhtbEyPwU7DMBBE70j8g7VI3KjdNopoiFNBJYTggETIBzjx&#10;4kSN15HtNunf15zgOJrRzJtyv9iRndGHwZGE9UoAQ+qcHshIaL5fHx6BhahIq9ERSrhggH11e1Oq&#10;QruZvvBcR8NSCYVCSehjnArOQ9ejVWHlJqTk/ThvVUzSG669mlO5HflGiJxbNVBa6NWEhx67Y32y&#10;Eg7izcTPF+Pmj9q/H4cmm9smk/L+bnl+AhZxiX9h+MVP6FAlptadSAc2StiKPH2JEnYZsORn6+0G&#10;WCsh3+XAq5L/P1BdAQAA//8DAFBLAQItABQABgAIAAAAIQC2gziS/gAAAOEBAAATAAAAAAAAAAAA&#10;AAAAAAAAAABbQ29udGVudF9UeXBlc10ueG1sUEsBAi0AFAAGAAgAAAAhADj9If/WAAAAlAEAAAsA&#10;AAAAAAAAAAAAAAAALwEAAF9yZWxzLy5yZWxzUEsBAi0AFAAGAAgAAAAhAArREA8GAgAAYQQAAA4A&#10;AAAAAAAAAAAAAAAALgIAAGRycy9lMm9Eb2MueG1sUEsBAi0AFAAGAAgAAAAhANIT+73eAAAACAEA&#10;AA8AAAAAAAAAAAAAAAAAYAQAAGRycy9kb3ducmV2LnhtbFBLBQYAAAAABAAEAPMAAABrBQAAAAA=&#10;" adj="10800" strokecolor="#7030a0" strokeweight="3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C4E93" wp14:editId="10C8448D">
                <wp:simplePos x="0" y="0"/>
                <wp:positionH relativeFrom="column">
                  <wp:posOffset>3258783</wp:posOffset>
                </wp:positionH>
                <wp:positionV relativeFrom="paragraph">
                  <wp:posOffset>59989</wp:posOffset>
                </wp:positionV>
                <wp:extent cx="826994" cy="615800"/>
                <wp:effectExtent l="0" t="152400" r="0" b="165735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94" cy="6158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9B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256.6pt;margin-top:4.7pt;width:65.1pt;height:4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FA/AEAAFUEAAAOAAAAZHJzL2Uyb0RvYy54bWysVNuO0zAQfUfiHyy/06QFSjdqug9dlhcE&#10;1QIf4DrjxpJvGnub9u8ZO22WywoJxIsTZ+bMnHM8zvr2ZA07AkbtXcvns5ozcNJ32h1a/u3r/asV&#10;ZzEJ1wnjHbT8DJHfbl6+WA+hgYXvvekAGRVxsRlCy/uUQlNVUfZgRZz5AI6CyqMVibZ4qDoUA1W3&#10;plrU9bIaPHYBvYQY6evdGOSbUl8pkOmzUhESMy0nbqmsWNZ9XqvNWjQHFKHX8kJD/AMLK7SjplOp&#10;O5EEe0T9WymrJfroVZpJbyuvlJZQNJCaef2Lmi+9CFC0kDkxTDbF/1dWfjrukOmu5Qs6KScsndGW&#10;Tkomjw0T7vBoBDKKkVFDiA3lb90OL7sYdphVnxTa/CQ97FTMPU/mwikxSR9Xi+XNzRvOJIWW87er&#10;uphfPYEDxvQBvGX5peV7cImYjFReF3PF8WNM1JpA1+Tc1Tg2tPzdkuahpEVvdHevjcnBiIf91iA7&#10;ijwB9aJeXvv+lNaD6N67jqVzIAcSapJuYByPJLR5PkZEjCM+2ZnRi/KWzgZGYg+gyFxSPx+Z5bGG&#10;iY6QkkTOc5dSibIzTBH1CXiR9CfgJT9DoYz834AnROnsXZrAVjuPz9FOpytlNeZfHRh1Zwv2vjuX&#10;KSnW0OwWhZd7li/Hj/sCf/obbL4DAAD//wMAUEsDBBQABgAIAAAAIQCknhLA4gAAAAkBAAAPAAAA&#10;ZHJzL2Rvd25yZXYueG1sTI9RS8MwEMffBb9DOME3l26tZdamQwoqKIhWGfMta2JbTS4lybbOT+/5&#10;pG93/H/873flarKG7bUPg0MB81kCTGPr1ICdgLfX24slsBAlKmkcagFHHWBVnZ6UslDugC9638SO&#10;UQmGQgroYxwLzkPbayvDzI0aKftw3spIq++48vJA5dbwRZLk3MoB6UIvR133uv1qdlZA/fxUvz+O&#10;/vu4TJv1/efm7mFj1kKcn00318CinuIfDL/6pA4VOW3dDlVgRsDlPF0QKuAqA0Z5nqU0bAlM8gx4&#10;VfL/H1Q/AAAA//8DAFBLAQItABQABgAIAAAAIQC2gziS/gAAAOEBAAATAAAAAAAAAAAAAAAAAAAA&#10;AABbQ29udGVudF9UeXBlc10ueG1sUEsBAi0AFAAGAAgAAAAhADj9If/WAAAAlAEAAAsAAAAAAAAA&#10;AAAAAAAALwEAAF9yZWxzLy5yZWxzUEsBAi0AFAAGAAgAAAAhANbnkUD8AQAAVQQAAA4AAAAAAAAA&#10;AAAAAAAALgIAAGRycy9lMm9Eb2MueG1sUEsBAi0AFAAGAAgAAAAhAKSeEsDiAAAACQEAAA8AAAAA&#10;AAAAAAAAAAAAVgQAAGRycy9kb3ducmV2LnhtbFBLBQYAAAAABAAEAPMAAABlBQAAAAA=&#10;" strokecolor="#002060" strokeweight="6pt">
                <v:stroke startarrow="block" endarrow="block"/>
              </v:shape>
            </w:pict>
          </mc:Fallback>
        </mc:AlternateContent>
      </w:r>
    </w:p>
    <w:p w14:paraId="415A4970" w14:textId="6AA0844E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7EA6C89" w14:textId="0752A87A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160898" w14:textId="2D547281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B99D0D" w14:textId="77777777" w:rsidR="00323C25" w:rsidRPr="00980F33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64B6F9" w14:textId="77777777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E5E8656" w14:textId="575F4270" w:rsidR="00980F33" w:rsidRDefault="00980F33" w:rsidP="00980F33">
      <w:pPr>
        <w:numPr>
          <w:ilvl w:val="1"/>
          <w:numId w:val="7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>6. Creación de un índice automático</w:t>
      </w:r>
    </w:p>
    <w:p w14:paraId="04CC733C" w14:textId="380DA422" w:rsidR="00980F33" w:rsidRPr="00980F33" w:rsidRDefault="00980F33" w:rsidP="00980F33">
      <w:pPr>
        <w:numPr>
          <w:ilvl w:val="1"/>
          <w:numId w:val="16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Escribe un documento breve con títulos y subtítulos usando estilos ("Título 1", "Título 2"). </w:t>
      </w:r>
    </w:p>
    <w:p w14:paraId="326D732E" w14:textId="3E9BFED6" w:rsidR="00980F33" w:rsidRDefault="00980F33" w:rsidP="00980F33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Luego, inserta una tabla de contenido automática al inicio del documento. </w:t>
      </w:r>
    </w:p>
    <w:p w14:paraId="018C1EEE" w14:textId="778B3300" w:rsidR="00F771D0" w:rsidRDefault="00F771D0" w:rsidP="00F771D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sdt>
      <w:sdtPr>
        <w:rPr>
          <w:lang w:val="es-ES"/>
        </w:rPr>
        <w:id w:val="93439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6EFDD39" w14:textId="542AA353" w:rsidR="00FD5930" w:rsidRDefault="00FD5930">
          <w:pPr>
            <w:pStyle w:val="TtuloTDC"/>
          </w:pPr>
          <w:r w:rsidRPr="002560E5">
            <w:rPr>
              <w:color w:val="4472C4" w:themeColor="accent1"/>
              <w:lang w:val="es-ES"/>
            </w:rPr>
            <w:t>Contenido</w:t>
          </w:r>
        </w:p>
        <w:p w14:paraId="0BC8E2A4" w14:textId="5D841F70" w:rsidR="00FD5930" w:rsidRDefault="00FD593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62256" w:history="1">
            <w:r w:rsidRPr="00AE34CC">
              <w:rPr>
                <w:rStyle w:val="Hipervnculo"/>
                <w:rFonts w:ascii="Calibri" w:hAnsi="Calibri" w:cs="Calibri"/>
                <w:noProof/>
              </w:rPr>
              <w:t>Titulo 1(VIDA)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69AC" w14:textId="3FDCF87C" w:rsidR="00FD5930" w:rsidRDefault="00FD593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7" w:history="1">
            <w:r w:rsidRPr="00AE34CC">
              <w:rPr>
                <w:rStyle w:val="Hipervnculo"/>
                <w:rFonts w:ascii="Calibri" w:hAnsi="Calibri" w:cs="Calibri"/>
                <w:noProof/>
              </w:rPr>
              <w:t>Subtitulo 1(VIDA?)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B8E3" w14:textId="23D7E4C5" w:rsidR="00FD5930" w:rsidRDefault="00FD593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8" w:history="1">
            <w:r w:rsidRPr="00AE34CC">
              <w:rPr>
                <w:rStyle w:val="Hipervnculo"/>
                <w:rFonts w:ascii="Calibri" w:hAnsi="Calibri" w:cs="Calibri"/>
                <w:noProof/>
              </w:rPr>
              <w:t>Subtitulo 2(VIDA!)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A84A" w14:textId="078BBBAA" w:rsidR="00FD5930" w:rsidRDefault="00FD593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9" w:history="1">
            <w:r w:rsidRPr="00AE34CC">
              <w:rPr>
                <w:rStyle w:val="Hipervnculo"/>
                <w:rFonts w:ascii="Calibri" w:hAnsi="Calibri" w:cs="Calibri"/>
                <w:noProof/>
              </w:rPr>
              <w:t>Titulo 2(MUERTE)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1831" w14:textId="123A3DE3" w:rsidR="00FD5930" w:rsidRDefault="00FD593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60" w:history="1">
            <w:r w:rsidRPr="00AE34CC">
              <w:rPr>
                <w:rStyle w:val="Hipervnculo"/>
                <w:rFonts w:ascii="Calibri" w:hAnsi="Calibri" w:cs="Calibri"/>
                <w:noProof/>
              </w:rPr>
              <w:t>Subtitulo 1(muerte)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ECA4" w14:textId="1AEBD643" w:rsidR="00FD5930" w:rsidRDefault="00FD593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61" w:history="1">
            <w:r w:rsidRPr="00AE34CC">
              <w:rPr>
                <w:rStyle w:val="Hipervnculo"/>
                <w:rFonts w:ascii="Calibri" w:hAnsi="Calibri" w:cs="Calibri"/>
                <w:noProof/>
              </w:rPr>
              <w:t>Titulo 3(SI)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6FE6" w14:textId="06C20515" w:rsidR="00980F33" w:rsidRPr="00980F33" w:rsidRDefault="00FD5930" w:rsidP="00FD5930">
          <w:r>
            <w:rPr>
              <w:b/>
              <w:bCs/>
              <w:lang w:val="es-ES"/>
            </w:rPr>
            <w:fldChar w:fldCharType="end"/>
          </w:r>
        </w:p>
      </w:sdtContent>
    </w:sdt>
    <w:p w14:paraId="0F198946" w14:textId="20DD162F" w:rsidR="00980F33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1" w:name="_Toc198062256"/>
      <w:bookmarkStart w:id="2" w:name="_Titulo_1(VIDA)"/>
      <w:bookmarkEnd w:id="2"/>
      <w:r>
        <w:rPr>
          <w:rFonts w:ascii="Calibri" w:hAnsi="Calibri" w:cs="Calibri"/>
          <w:color w:val="000000"/>
        </w:rPr>
        <w:t>Titulo 1</w:t>
      </w:r>
      <w:r w:rsidR="00FD5930">
        <w:rPr>
          <w:rFonts w:ascii="Calibri" w:hAnsi="Calibri" w:cs="Calibri"/>
          <w:color w:val="000000"/>
        </w:rPr>
        <w:t>(VIDA)</w:t>
      </w:r>
      <w:bookmarkEnd w:id="1"/>
    </w:p>
    <w:p w14:paraId="7394D942" w14:textId="6F26B561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3"/>
      <w:r>
        <w:rPr>
          <w:rFonts w:ascii="Calibri" w:hAnsi="Calibri" w:cs="Calibri"/>
          <w:color w:val="000000"/>
        </w:rPr>
        <w:t>La vida sigue y sigue y sigue y sigue y no para de seguir así de simple</w:t>
      </w:r>
      <w:commentRangeEnd w:id="3"/>
      <w:r w:rsidR="00056F0F">
        <w:rPr>
          <w:rStyle w:val="Refdecomentario"/>
        </w:rPr>
        <w:commentReference w:id="3"/>
      </w:r>
      <w:r>
        <w:rPr>
          <w:rFonts w:ascii="Calibri" w:hAnsi="Calibri" w:cs="Calibri"/>
          <w:color w:val="000000"/>
        </w:rPr>
        <w:t>.</w:t>
      </w:r>
    </w:p>
    <w:p w14:paraId="3B094007" w14:textId="1E996C4B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4" w:name="_Toc198062257"/>
      <w:r>
        <w:rPr>
          <w:rFonts w:ascii="Calibri" w:hAnsi="Calibri" w:cs="Calibri"/>
          <w:color w:val="000000"/>
        </w:rPr>
        <w:t>Subtitulo 1</w:t>
      </w:r>
      <w:r w:rsidR="00FD5930">
        <w:rPr>
          <w:rFonts w:ascii="Calibri" w:hAnsi="Calibri" w:cs="Calibri"/>
          <w:color w:val="000000"/>
        </w:rPr>
        <w:t>(VIDA?)</w:t>
      </w:r>
      <w:bookmarkEnd w:id="4"/>
    </w:p>
    <w:p w14:paraId="38BDDCF9" w14:textId="121F5932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vida aunque no sepas sigue.</w:t>
      </w:r>
    </w:p>
    <w:p w14:paraId="0132AFB2" w14:textId="3F7A2113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5" w:name="_Toc198062258"/>
      <w:r>
        <w:rPr>
          <w:rFonts w:ascii="Calibri" w:hAnsi="Calibri" w:cs="Calibri"/>
          <w:color w:val="000000"/>
        </w:rPr>
        <w:t>Subtitulo 2</w:t>
      </w:r>
      <w:r w:rsidR="00FD5930">
        <w:rPr>
          <w:rFonts w:ascii="Calibri" w:hAnsi="Calibri" w:cs="Calibri"/>
          <w:color w:val="000000"/>
        </w:rPr>
        <w:t>(VIDA!)</w:t>
      </w:r>
      <w:bookmarkEnd w:id="5"/>
    </w:p>
    <w:p w14:paraId="0282372A" w14:textId="24EFDCCF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Ay la vida como va y viene pero nunca deja de seguir.</w:t>
      </w:r>
    </w:p>
    <w:p w14:paraId="20F6B563" w14:textId="34ECCE2F" w:rsidR="00F771D0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6" w:name="_Toc198062259"/>
      <w:bookmarkStart w:id="7" w:name="_Titulo_2(MUERTE)"/>
      <w:bookmarkEnd w:id="7"/>
      <w:r>
        <w:rPr>
          <w:rFonts w:ascii="Calibri" w:hAnsi="Calibri" w:cs="Calibri"/>
          <w:color w:val="000000"/>
        </w:rPr>
        <w:lastRenderedPageBreak/>
        <w:t>Titulo 2</w:t>
      </w:r>
      <w:r w:rsidR="00FD5930">
        <w:rPr>
          <w:rFonts w:ascii="Calibri" w:hAnsi="Calibri" w:cs="Calibri"/>
          <w:color w:val="000000"/>
        </w:rPr>
        <w:t>(MUERTE)</w:t>
      </w:r>
      <w:bookmarkEnd w:id="6"/>
    </w:p>
    <w:p w14:paraId="178F952A" w14:textId="36650ABA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muerte es una pausa pero no todo pue</w:t>
      </w:r>
      <w:r w:rsidR="00056F0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llegar ahí.</w:t>
      </w:r>
    </w:p>
    <w:p w14:paraId="5F3978E9" w14:textId="64096C87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8" w:name="_Toc198062260"/>
      <w:r>
        <w:rPr>
          <w:rFonts w:ascii="Calibri" w:hAnsi="Calibri" w:cs="Calibri"/>
          <w:color w:val="000000"/>
        </w:rPr>
        <w:t xml:space="preserve">Subtitulo </w:t>
      </w:r>
      <w:r w:rsidR="00FD5930">
        <w:rPr>
          <w:rFonts w:ascii="Calibri" w:hAnsi="Calibri" w:cs="Calibri"/>
          <w:color w:val="000000"/>
        </w:rPr>
        <w:t>1(muerte)</w:t>
      </w:r>
      <w:bookmarkEnd w:id="8"/>
    </w:p>
    <w:p w14:paraId="0602BBCD" w14:textId="58EA1003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Ayuda, la muerte sigue viniendo pero la vida no puede parar.</w:t>
      </w:r>
    </w:p>
    <w:p w14:paraId="26751EF4" w14:textId="5BA4AD59" w:rsidR="00F771D0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9" w:name="_Toc198062261"/>
      <w:r>
        <w:rPr>
          <w:rFonts w:ascii="Calibri" w:hAnsi="Calibri" w:cs="Calibri"/>
          <w:color w:val="000000"/>
        </w:rPr>
        <w:t>Titulo 3</w:t>
      </w:r>
      <w:r w:rsidR="00FD5930">
        <w:rPr>
          <w:rFonts w:ascii="Calibri" w:hAnsi="Calibri" w:cs="Calibri"/>
          <w:color w:val="000000"/>
        </w:rPr>
        <w:t>(SI)</w:t>
      </w:r>
      <w:bookmarkEnd w:id="9"/>
    </w:p>
    <w:p w14:paraId="23E38C48" w14:textId="6E265906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10"/>
      <w:r>
        <w:rPr>
          <w:rFonts w:ascii="Calibri" w:hAnsi="Calibri" w:cs="Calibri"/>
          <w:color w:val="000000"/>
        </w:rPr>
        <w:t>Simplemente queda seguir y resistir.</w:t>
      </w:r>
      <w:commentRangeEnd w:id="10"/>
      <w:r w:rsidR="00056F0F">
        <w:rPr>
          <w:rStyle w:val="Refdecomentario"/>
        </w:rPr>
        <w:commentReference w:id="10"/>
      </w:r>
    </w:p>
    <w:p w14:paraId="78AD4D85" w14:textId="2B83D191" w:rsidR="00FD5930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0B7107" w14:textId="77777777" w:rsidR="00FD5930" w:rsidRPr="00980F33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27A54E" w14:textId="32B12427" w:rsidR="00980F33" w:rsidRDefault="00980F33" w:rsidP="00980F33">
      <w:pPr>
        <w:numPr>
          <w:ilvl w:val="1"/>
          <w:numId w:val="8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7. Creación de hipervínculos </w:t>
      </w:r>
    </w:p>
    <w:p w14:paraId="61B3F72D" w14:textId="7093DA39" w:rsidR="00980F33" w:rsidRPr="00980F33" w:rsidRDefault="00980F33" w:rsidP="00980F33">
      <w:pPr>
        <w:numPr>
          <w:ilvl w:val="1"/>
          <w:numId w:val="17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Crea un índice manual con hipervínculos que lleven a diferentes secciones del mismo documento. </w:t>
      </w:r>
    </w:p>
    <w:p w14:paraId="501E74C1" w14:textId="195731B8" w:rsidR="00980F33" w:rsidRPr="00980F33" w:rsidRDefault="00980F33" w:rsidP="00980F33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Además, inserta un link externo (por ejemplo, a una página web académica). </w:t>
      </w:r>
    </w:p>
    <w:p w14:paraId="3B71F02C" w14:textId="77777777" w:rsidR="00980F33" w:rsidRPr="00980F33" w:rsidRDefault="00980F33" w:rsidP="00980F33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10488B9" w14:textId="0A9455E9" w:rsidR="00FD5930" w:rsidRDefault="002560E5" w:rsidP="00980F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2560E5">
        <w:rPr>
          <w:rFonts w:asciiTheme="majorHAnsi" w:hAnsiTheme="majorHAnsi" w:cstheme="majorHAnsi"/>
          <w:color w:val="4472C4" w:themeColor="accent1"/>
          <w:sz w:val="32"/>
          <w:szCs w:val="32"/>
        </w:rPr>
        <w:t>Índice</w:t>
      </w:r>
    </w:p>
    <w:p w14:paraId="77B073E1" w14:textId="5C074573" w:rsidR="002560E5" w:rsidRPr="002560E5" w:rsidRDefault="002560E5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w:anchor="_Titulo_1(VIDA)" w:history="1">
        <w:r w:rsidRPr="002560E5">
          <w:rPr>
            <w:rStyle w:val="Hipervnculo"/>
            <w:rFonts w:ascii="Calibri" w:hAnsi="Calibri" w:cs="Calibri"/>
            <w:sz w:val="24"/>
            <w:szCs w:val="24"/>
          </w:rPr>
          <w:t>Titulo 1(VIDA)</w:t>
        </w:r>
      </w:hyperlink>
    </w:p>
    <w:p w14:paraId="07F2357F" w14:textId="1E004244" w:rsidR="002560E5" w:rsidRPr="002560E5" w:rsidRDefault="002560E5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w:anchor="_Titulo_2(MUERTE)" w:history="1">
        <w:r w:rsidRPr="002560E5">
          <w:rPr>
            <w:rStyle w:val="Hipervnculo"/>
            <w:rFonts w:ascii="Calibri" w:hAnsi="Calibri" w:cs="Calibri"/>
            <w:sz w:val="24"/>
            <w:szCs w:val="24"/>
          </w:rPr>
          <w:t>Titulo 2(MUERTE)</w:t>
        </w:r>
      </w:hyperlink>
    </w:p>
    <w:p w14:paraId="31A07E57" w14:textId="0AFAFD5A" w:rsidR="002560E5" w:rsidRPr="002560E5" w:rsidRDefault="002560E5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r:id="rId17" w:history="1">
        <w:r w:rsidRPr="002560E5">
          <w:rPr>
            <w:rStyle w:val="Hipervnculo"/>
            <w:rFonts w:ascii="Calibri" w:hAnsi="Calibri" w:cs="Calibri"/>
            <w:sz w:val="24"/>
            <w:szCs w:val="24"/>
          </w:rPr>
          <w:t>Letr</w:t>
        </w:r>
        <w:r w:rsidRPr="002560E5">
          <w:rPr>
            <w:rStyle w:val="Hipervnculo"/>
            <w:rFonts w:ascii="Calibri" w:hAnsi="Calibri" w:cs="Calibri"/>
            <w:sz w:val="24"/>
            <w:szCs w:val="24"/>
          </w:rPr>
          <w:t>i</w:t>
        </w:r>
        <w:r w:rsidRPr="002560E5">
          <w:rPr>
            <w:rStyle w:val="Hipervnculo"/>
            <w:rFonts w:ascii="Calibri" w:hAnsi="Calibri" w:cs="Calibri"/>
            <w:sz w:val="24"/>
            <w:szCs w:val="24"/>
          </w:rPr>
          <w:t>tas</w:t>
        </w:r>
      </w:hyperlink>
    </w:p>
    <w:p w14:paraId="16B5D7F2" w14:textId="77777777" w:rsidR="00FD5930" w:rsidRPr="00980F33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C75244" w14:textId="791EF7E6" w:rsidR="00980F33" w:rsidRDefault="00980F33" w:rsidP="00980F33">
      <w:pPr>
        <w:numPr>
          <w:ilvl w:val="1"/>
          <w:numId w:val="9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>8. Encabezado, pie de página y número de página</w:t>
      </w:r>
    </w:p>
    <w:p w14:paraId="2DDEB661" w14:textId="5A0DFD9D" w:rsidR="00980F33" w:rsidRPr="00980F33" w:rsidRDefault="00980F33" w:rsidP="00980F33">
      <w:pPr>
        <w:numPr>
          <w:ilvl w:val="1"/>
          <w:numId w:val="18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Agrega un encabezado con el nombre del curso y tu nombre. </w:t>
      </w:r>
    </w:p>
    <w:p w14:paraId="54076E32" w14:textId="59F6C3E9" w:rsidR="00980F33" w:rsidRPr="00980F33" w:rsidRDefault="00980F33" w:rsidP="00980F33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En el pie de página, inserta la fecha y la numeración de página (centrada). </w:t>
      </w:r>
    </w:p>
    <w:p w14:paraId="7EA06D20" w14:textId="77777777" w:rsidR="00980F33" w:rsidRPr="00980F33" w:rsidRDefault="00980F33" w:rsidP="00980F33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AA23A12" w14:textId="31805936" w:rsidR="00980F33" w:rsidRDefault="00980F33" w:rsidP="00980F33">
      <w:pPr>
        <w:numPr>
          <w:ilvl w:val="1"/>
          <w:numId w:val="10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>9. Diseño de portada</w:t>
      </w:r>
    </w:p>
    <w:p w14:paraId="6B876DE4" w14:textId="7738D722" w:rsidR="00980F33" w:rsidRPr="00980F33" w:rsidRDefault="00980F33" w:rsidP="00980F33">
      <w:pPr>
        <w:numPr>
          <w:ilvl w:val="1"/>
          <w:numId w:val="19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Crea una portada con: título del trabajo, nombre del estudiante, nombre de la materia, universidad y fecha. </w:t>
      </w:r>
    </w:p>
    <w:p w14:paraId="458FBB0A" w14:textId="463738C4" w:rsidR="00980F33" w:rsidRPr="00980F33" w:rsidRDefault="00980F33" w:rsidP="00980F33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Usa alineación, color, y al menos una imagen o figura decorativa. </w:t>
      </w:r>
    </w:p>
    <w:p w14:paraId="3607482C" w14:textId="77777777" w:rsidR="00980F33" w:rsidRPr="00980F33" w:rsidRDefault="00980F33" w:rsidP="00980F33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689C25" w14:textId="77777777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01A7292" w14:textId="5C8E91BE" w:rsidR="00980F33" w:rsidRDefault="00980F33" w:rsidP="00980F33">
      <w:pPr>
        <w:numPr>
          <w:ilvl w:val="1"/>
          <w:numId w:val="11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>10. Uso de revisión y comentarios</w:t>
      </w:r>
    </w:p>
    <w:p w14:paraId="583B2150" w14:textId="7C10159F" w:rsidR="00980F33" w:rsidRPr="00980F33" w:rsidRDefault="00980F33" w:rsidP="00980F33">
      <w:pPr>
        <w:numPr>
          <w:ilvl w:val="1"/>
          <w:numId w:val="20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Escribe un párrafo, luego activa el modo "Control de cambios". </w:t>
      </w:r>
    </w:p>
    <w:p w14:paraId="6F79ED26" w14:textId="79D32148" w:rsidR="00980F33" w:rsidRPr="00980F33" w:rsidRDefault="00980F33" w:rsidP="00980F33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0F33">
        <w:rPr>
          <w:rFonts w:ascii="Calibri" w:hAnsi="Calibri" w:cs="Calibri"/>
          <w:color w:val="000000"/>
        </w:rPr>
        <w:t xml:space="preserve">Simula una revisión: elimina, agrega y comenta palabras o frases. </w:t>
      </w:r>
    </w:p>
    <w:p w14:paraId="338BCB02" w14:textId="77777777" w:rsidR="00980F33" w:rsidRPr="00980F33" w:rsidRDefault="00980F33" w:rsidP="00980F3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B71F0AD" w14:textId="69C81300" w:rsidR="00980F33" w:rsidRPr="00980F33" w:rsidRDefault="00D964EB" w:rsidP="00980F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Hay veces en la vida que esta te da un golpe terriblemente feo pero la vida es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y simplemente hay que </w:t>
      </w:r>
      <w:del w:id="11" w:author="elelol 23" w:date="2025-05-13T21:19:00Z">
        <w:r w:rsidDel="00056F0F">
          <w:rPr>
            <w:sz w:val="22"/>
            <w:szCs w:val="22"/>
          </w:rPr>
          <w:delText>asesinarla con una frialdad casi inhumana,</w:delText>
        </w:r>
      </w:del>
      <w:ins w:id="12" w:author="elelol 23" w:date="2025-05-13T21:19:00Z">
        <w:r w:rsidR="00056F0F">
          <w:rPr>
            <w:sz w:val="22"/>
            <w:szCs w:val="22"/>
          </w:rPr>
          <w:t>aceptarla y simplemente</w:t>
        </w:r>
      </w:ins>
      <w:r>
        <w:rPr>
          <w:sz w:val="22"/>
          <w:szCs w:val="22"/>
        </w:rPr>
        <w:t xml:space="preserve"> seguir y seguir hasta terminar por completo con los problemas para luego </w:t>
      </w:r>
      <w:del w:id="13" w:author="elelol 23" w:date="2025-05-13T21:20:00Z">
        <w:r w:rsidDel="00056F0F">
          <w:rPr>
            <w:sz w:val="22"/>
            <w:szCs w:val="22"/>
          </w:rPr>
          <w:delText>ser alguien en esta existencia</w:delText>
        </w:r>
        <w:r w:rsidR="00056F0F" w:rsidDel="00056F0F">
          <w:rPr>
            <w:sz w:val="22"/>
            <w:szCs w:val="22"/>
          </w:rPr>
          <w:delText xml:space="preserve"> temporal que llamamos</w:delText>
        </w:r>
      </w:del>
      <w:ins w:id="14" w:author="elelol 23" w:date="2025-05-13T21:20:00Z">
        <w:r w:rsidR="00056F0F">
          <w:rPr>
            <w:sz w:val="22"/>
            <w:szCs w:val="22"/>
          </w:rPr>
          <w:t>poder estar en paz con la</w:t>
        </w:r>
      </w:ins>
      <w:r w:rsidR="00056F0F">
        <w:rPr>
          <w:sz w:val="22"/>
          <w:szCs w:val="22"/>
        </w:rPr>
        <w:t xml:space="preserve"> vida</w:t>
      </w:r>
      <w:del w:id="15" w:author="elelol 23" w:date="2025-05-13T21:20:00Z">
        <w:r w:rsidR="00056F0F" w:rsidDel="00056F0F">
          <w:rPr>
            <w:sz w:val="22"/>
            <w:szCs w:val="22"/>
          </w:rPr>
          <w:delText xml:space="preserve"> uwu</w:delText>
        </w:r>
      </w:del>
      <w:r w:rsidR="00056F0F">
        <w:rPr>
          <w:sz w:val="22"/>
          <w:szCs w:val="22"/>
        </w:rPr>
        <w:t>.</w:t>
      </w:r>
    </w:p>
    <w:sectPr w:rsidR="00980F33" w:rsidRPr="00980F33" w:rsidSect="0076199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elol 23" w:date="2025-05-13T21:22:00Z" w:initials="e2">
    <w:p w14:paraId="403D76BD" w14:textId="77777777" w:rsidR="00056F0F" w:rsidRDefault="00056F0F">
      <w:pPr>
        <w:pStyle w:val="Textocomentario"/>
      </w:pPr>
      <w:r>
        <w:rPr>
          <w:rStyle w:val="Refdecomentario"/>
        </w:rPr>
        <w:annotationRef/>
      </w:r>
    </w:p>
    <w:p w14:paraId="5D595A6F" w14:textId="759A3378" w:rsidR="00056F0F" w:rsidRDefault="008644F3">
      <w:pPr>
        <w:pStyle w:val="Textocomentario"/>
      </w:pPr>
      <w:r>
        <w:rPr>
          <w:rFonts w:ascii="Calibri" w:hAnsi="Calibri" w:cs="Calibri"/>
          <w:noProof/>
          <w:color w:val="000000"/>
          <w:sz w:val="22"/>
          <w:szCs w:val="22"/>
        </w:rPr>
        <w:pict w14:anchorId="6D843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15pt;height:131.95pt" strokeweight="1pt">
            <v:imagedata r:id="rId1" o:title="" croptop="3484f" cropbottom="-2717f" cropleft="-8704f" cropright="-3031f"/>
            <v:path shadowok="f"/>
            <o:lock v:ext="edit" aspectratio="f"/>
            <o:ink i="ANMIHQSOA7wDASBYz1SK5pfFT48G+LrS4ZsiAGgMAAAAAADAAAAAAAAARgMdZQUURgAAAABIFUUj&#10;GwI5iwBGIxsCOYsAVw0AAAAFAgtkGRQyCACAHgJ9QV9CMwgA8BACMK5eQg87FTc3x0E3N8dBAAAA&#10;OwAAADoVNzfHQTc3x0EAAAA7AAAAuhA3N8dBAAAAAAAAAAA3N8dBAAAAOwAAAAAKLjuC/Q36HoAE&#10;sACAI2LFlBQAgvxt+OYASosCUKALKEoEEoAKABEgYKA3o27E2wEKNEKC/gBT+AFxKEoCBAMbmykt&#10;lCygAQCC/IH5BFgSkACygCy2AJZYWAQKABEg8O4gpG7E2wEKKiGC/Xn67ssE3FRuVbab42QAgvyl&#10;+U4Jc1mpQKlSgAoAESBQXvGkbsTbAQpdjQGC/MX5jiI3LW3ubdTmcklSLNWtJkSzVGllWWWCMQ3L&#10;ablJjFpa2N4xkprS2W5a4zBLoIL8ZfjGgAAACwFgRQAAAAFlSyxYACURZQEoAAEUCgARIMAb+qVu&#10;xNsBCkpfgv4AQ/gA/Nk0tbms3DMQ2a3WysS+mNxWlqzpcl8Sbk3Gu2mXkmy6qIL8gfkEBYsqAALA&#10;AALCwsAAAAACAAoAESDA+cmnbsTbAQoeEIL88fnmoCKAgvyJ+Q6phrAACgARIEAsQ6luxNsBFwEK&#10;KR+C/gAb+AB6QsJUWyxFpICC/KX5Rpc2UkWLREpYCgARIED2RapuxNsBCmqVAYL8Xfi8AKllgBFk&#10;uTO5NyefHw+veWNZqwSZsss2yyk2AVFSykoSyiLKSpQAAACC/D34dQzZm5ZW5dihUqIQTSUWUKG5&#10;qVYSosrO5KBKEoFItyzZmoWFllSiWVAACgARIND1zatuxNsBCiAYgv2t+2QASgJQgv1x+u0sLBCw&#10;qAoAESDQrGWtbsTbARcCCkBvgv2t+1VixYAKgUspKlAAAEoShEAAAAAAgv11+u1ixYWAiwCyyypS&#10;UlABZZSVCkAAAAAACgARIFApqa5uxNsBCj5Mgv1h+swDctzU3lqTWNRAJS5SVAAEFhYAgvwh+EQB&#10;LmwlC5S5uVYWWWFizQqUS3moAAoAESDA5xOxbsTbAQpLboL9cfrkIZqNxsWwCKSyoCElpYthFzZF&#10;oCgBZVgq5YCC/CH4PAxpKFmgBUWIAGbAssCWyUsUosqVlpmyUJYUCgARIEDHhbJuxNsBFwAKQliC&#10;/EX4lAgEyXM1PK6tMQMswsugsDJctpsJIXO0oIL8Ifg+goAgALLKG5KlgLNlkABKVAJYAAoAESDQ&#10;fpa0bsTbAQo8Q4L+ARP4BHwJ2VLueY7m74b4sZYBd5pCZIXNposAgvwB99BUWAAAAWblJUWLLAAA&#10;CgARIFCa/rVuxNsBCiIUgvz9+f4sLLmwoIL9qftMSSkW51KACgARIMDBH7duxNsBCiITgv4AI/gA&#10;mVLAFliC/fH73MqTZGigCgARINCgqLduxNsB&#10;"/>
          </v:shape>
        </w:pict>
      </w:r>
    </w:p>
  </w:comment>
  <w:comment w:id="3" w:author="elelol 23" w:date="2025-05-13T21:20:00Z" w:initials="e2">
    <w:p w14:paraId="4B5C250C" w14:textId="10E1C156" w:rsidR="00056F0F" w:rsidRDefault="00056F0F">
      <w:pPr>
        <w:pStyle w:val="Textocomentario"/>
      </w:pPr>
      <w:r>
        <w:rPr>
          <w:rStyle w:val="Refdecomentario"/>
        </w:rPr>
        <w:annotationRef/>
      </w:r>
      <w:proofErr w:type="spellStart"/>
      <w:r>
        <w:t>Bro</w:t>
      </w:r>
      <w:proofErr w:type="spellEnd"/>
      <w:r>
        <w:t xml:space="preserve">? </w:t>
      </w:r>
      <w:proofErr w:type="spellStart"/>
      <w:r>
        <w:t>Que</w:t>
      </w:r>
      <w:proofErr w:type="spellEnd"/>
      <w:r>
        <w:t xml:space="preserve"> onda</w:t>
      </w:r>
    </w:p>
  </w:comment>
  <w:comment w:id="10" w:author="elelol 23" w:date="2025-05-13T21:21:00Z" w:initials="e2">
    <w:p w14:paraId="3FC2B1B2" w14:textId="7A82FAB0" w:rsidR="00056F0F" w:rsidRDefault="00056F0F">
      <w:pPr>
        <w:pStyle w:val="Textocomentario"/>
      </w:pPr>
      <w:r>
        <w:rPr>
          <w:rStyle w:val="Refdecomentario"/>
        </w:rPr>
        <w:annotationRef/>
      </w:r>
      <w:r>
        <w:t>Fuerza hermano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595A6F" w15:done="0"/>
  <w15:commentEx w15:paraId="4B5C250C" w15:done="0"/>
  <w15:commentEx w15:paraId="3FC2B1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E3685" w16cex:dateUtc="2025-05-14T01:22:00Z"/>
  <w16cex:commentExtensible w16cex:durableId="2BCE3628" w16cex:dateUtc="2025-05-14T01:20:00Z"/>
  <w16cex:commentExtensible w16cex:durableId="2BCE3645" w16cex:dateUtc="2025-05-14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595A6F" w16cid:durableId="2BCE3685"/>
  <w16cid:commentId w16cid:paraId="4B5C250C" w16cid:durableId="2BCE3628"/>
  <w16cid:commentId w16cid:paraId="3FC2B1B2" w16cid:durableId="2BCE3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ED5A" w14:textId="77777777" w:rsidR="0061120F" w:rsidRDefault="0061120F" w:rsidP="00761993">
      <w:pPr>
        <w:spacing w:after="0" w:line="240" w:lineRule="auto"/>
      </w:pPr>
      <w:r>
        <w:separator/>
      </w:r>
    </w:p>
  </w:endnote>
  <w:endnote w:type="continuationSeparator" w:id="0">
    <w:p w14:paraId="1F613C5F" w14:textId="77777777" w:rsidR="0061120F" w:rsidRDefault="0061120F" w:rsidP="007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42CF" w14:textId="604B3DC3" w:rsidR="00761993" w:rsidRDefault="00761993" w:rsidP="00761993">
    <w:pPr>
      <w:pStyle w:val="Piedepgina"/>
      <w:jc w:val="center"/>
      <w:rPr>
        <w:lang w:val="es-MX"/>
      </w:rPr>
    </w:pPr>
    <w:r>
      <w:rPr>
        <w:lang w:val="es-MX"/>
      </w:rPr>
      <w:t>14 de mayo 2025</w:t>
    </w:r>
  </w:p>
  <w:p w14:paraId="2B6A1E4D" w14:textId="2119350F" w:rsidR="00761993" w:rsidRPr="00761993" w:rsidRDefault="00761993" w:rsidP="00761993">
    <w:pPr>
      <w:pStyle w:val="Piedepgina"/>
      <w:jc w:val="center"/>
      <w:rPr>
        <w:lang w:val="es-MX"/>
      </w:rPr>
    </w:pPr>
    <w:r>
      <w:rPr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8345" w14:textId="77777777" w:rsidR="0061120F" w:rsidRDefault="0061120F" w:rsidP="00761993">
      <w:pPr>
        <w:spacing w:after="0" w:line="240" w:lineRule="auto"/>
      </w:pPr>
      <w:r>
        <w:separator/>
      </w:r>
    </w:p>
  </w:footnote>
  <w:footnote w:type="continuationSeparator" w:id="0">
    <w:p w14:paraId="0C85AB5D" w14:textId="77777777" w:rsidR="0061120F" w:rsidRDefault="0061120F" w:rsidP="007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A63D" w14:textId="4AE3B01F" w:rsidR="00761993" w:rsidRDefault="0076199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E88150" wp14:editId="41B58A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7DC8BA" w14:textId="346365E9" w:rsidR="00761993" w:rsidRDefault="0076199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tema 1:   MS Word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E88150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7DC8BA" w14:textId="346365E9" w:rsidR="00761993" w:rsidRDefault="0076199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tema 1:   MS Word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07F00"/>
    <w:multiLevelType w:val="hybridMultilevel"/>
    <w:tmpl w:val="067DF8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650BC7"/>
    <w:multiLevelType w:val="hybridMultilevel"/>
    <w:tmpl w:val="A22278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665D71"/>
    <w:multiLevelType w:val="hybridMultilevel"/>
    <w:tmpl w:val="E0820A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2FD1F2"/>
    <w:multiLevelType w:val="hybridMultilevel"/>
    <w:tmpl w:val="8CA6A3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C2CEE3"/>
    <w:multiLevelType w:val="hybridMultilevel"/>
    <w:tmpl w:val="315BA8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CA5FD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64468E"/>
    <w:multiLevelType w:val="hybridMultilevel"/>
    <w:tmpl w:val="FF35ED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3590B0"/>
    <w:multiLevelType w:val="hybridMultilevel"/>
    <w:tmpl w:val="12277C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E2E4C7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B01C3C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BF6354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1A4633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FE40CC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E82C27"/>
    <w:multiLevelType w:val="hybridMultilevel"/>
    <w:tmpl w:val="774CE2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8177ED0"/>
    <w:multiLevelType w:val="hybridMultilevel"/>
    <w:tmpl w:val="A20A6E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9F947F0"/>
    <w:multiLevelType w:val="hybridMultilevel"/>
    <w:tmpl w:val="4428B0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F886CFA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7055ED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C55FA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F7B09C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3"/>
  </w:num>
  <w:num w:numId="5">
    <w:abstractNumId w:val="13"/>
  </w:num>
  <w:num w:numId="6">
    <w:abstractNumId w:val="4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8"/>
  </w:num>
  <w:num w:numId="16">
    <w:abstractNumId w:val="19"/>
  </w:num>
  <w:num w:numId="17">
    <w:abstractNumId w:val="11"/>
  </w:num>
  <w:num w:numId="18">
    <w:abstractNumId w:val="18"/>
  </w:num>
  <w:num w:numId="19">
    <w:abstractNumId w:val="16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lol 23">
    <w15:presenceInfo w15:providerId="Windows Live" w15:userId="ae113d7694c278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1"/>
    <w:rsid w:val="00011B31"/>
    <w:rsid w:val="00056F0F"/>
    <w:rsid w:val="001A046F"/>
    <w:rsid w:val="002560E5"/>
    <w:rsid w:val="00323C25"/>
    <w:rsid w:val="004E4538"/>
    <w:rsid w:val="00581698"/>
    <w:rsid w:val="0061120F"/>
    <w:rsid w:val="00761993"/>
    <w:rsid w:val="00820CD9"/>
    <w:rsid w:val="008644F3"/>
    <w:rsid w:val="0092604B"/>
    <w:rsid w:val="00980F33"/>
    <w:rsid w:val="00AD5A2E"/>
    <w:rsid w:val="00D964EB"/>
    <w:rsid w:val="00F771D0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8AE4E"/>
  <w15:chartTrackingRefBased/>
  <w15:docId w15:val="{DCC433A5-5452-4677-B36D-9F89F475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1B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80F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7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71D0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F771D0"/>
    <w:pPr>
      <w:spacing w:after="100"/>
      <w:ind w:left="220"/>
    </w:pPr>
    <w:rPr>
      <w:rFonts w:eastAsiaTheme="minorEastAsia" w:cs="Times New Roman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F771D0"/>
    <w:pPr>
      <w:spacing w:after="100"/>
    </w:pPr>
    <w:rPr>
      <w:rFonts w:eastAsiaTheme="minorEastAsia" w:cs="Times New Roman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F771D0"/>
    <w:pPr>
      <w:spacing w:after="100"/>
      <w:ind w:left="440"/>
    </w:pPr>
    <w:rPr>
      <w:rFonts w:eastAsiaTheme="minorEastAsia" w:cs="Times New Roman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59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9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60E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61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993"/>
  </w:style>
  <w:style w:type="paragraph" w:styleId="Piedepgina">
    <w:name w:val="footer"/>
    <w:basedOn w:val="Normal"/>
    <w:link w:val="PiedepginaCar"/>
    <w:uiPriority w:val="99"/>
    <w:unhideWhenUsed/>
    <w:rsid w:val="00761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993"/>
  </w:style>
  <w:style w:type="paragraph" w:styleId="Sinespaciado">
    <w:name w:val="No Spacing"/>
    <w:link w:val="SinespaciadoCar"/>
    <w:uiPriority w:val="1"/>
    <w:qFormat/>
    <w:rsid w:val="00761993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993"/>
    <w:rPr>
      <w:rFonts w:eastAsiaTheme="minorEastAsia"/>
      <w:lang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056F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6F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6F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6F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6F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yperlink" Target="https://genius.com/Unknown-author-brr-brr-patapim-annotate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8934B868C44D9BB4AB0CB477D8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BBA1-3133-4D27-9E78-DFD2EF703850}"/>
      </w:docPartPr>
      <w:docPartBody>
        <w:p w:rsidR="00000000" w:rsidRDefault="009D6C86" w:rsidP="009D6C86">
          <w:pPr>
            <w:pStyle w:val="EA8934B868C44D9BB4AB0CB477D833B9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E7E4ACA62B684D7E8923993D6329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4BAFF-A898-43F2-A3E3-FB539C9A7321}"/>
      </w:docPartPr>
      <w:docPartBody>
        <w:p w:rsidR="00000000" w:rsidRDefault="009D6C86" w:rsidP="009D6C86">
          <w:pPr>
            <w:pStyle w:val="E7E4ACA62B684D7E8923993D63297E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24BC4D753594CE9A2703760BA30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4B12-6619-4220-AD1D-7C68EE039D28}"/>
      </w:docPartPr>
      <w:docPartBody>
        <w:p w:rsidR="00000000" w:rsidRDefault="009D6C86" w:rsidP="009D6C86">
          <w:pPr>
            <w:pStyle w:val="E24BC4D753594CE9A2703760BA3060A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5AE0D9C371A426B81B75C9EB4FF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C66C-3A78-421D-AF3F-C0EB8BA5AD7C}"/>
      </w:docPartPr>
      <w:docPartBody>
        <w:p w:rsidR="00000000" w:rsidRDefault="009D6C86" w:rsidP="009D6C86">
          <w:pPr>
            <w:pStyle w:val="75AE0D9C371A426B81B75C9EB4FFCF07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F9D554DFCFC843579BF8555C4912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5785-5998-409F-BAE1-CB1001A7B544}"/>
      </w:docPartPr>
      <w:docPartBody>
        <w:p w:rsidR="00000000" w:rsidRDefault="009D6C86" w:rsidP="009D6C86">
          <w:pPr>
            <w:pStyle w:val="F9D554DFCFC843579BF8555C4912F90F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86"/>
    <w:rsid w:val="00612330"/>
    <w:rsid w:val="009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E41D94EB7F4BE2A4DE8713D63096C7">
    <w:name w:val="19E41D94EB7F4BE2A4DE8713D63096C7"/>
    <w:rsid w:val="009D6C86"/>
  </w:style>
  <w:style w:type="paragraph" w:customStyle="1" w:styleId="907669111FFD4C938E6D5AA3C46D6690">
    <w:name w:val="907669111FFD4C938E6D5AA3C46D6690"/>
    <w:rsid w:val="009D6C86"/>
  </w:style>
  <w:style w:type="paragraph" w:customStyle="1" w:styleId="489287F3286E4EE983B1F43E04EDF417">
    <w:name w:val="489287F3286E4EE983B1F43E04EDF417"/>
    <w:rsid w:val="009D6C86"/>
  </w:style>
  <w:style w:type="paragraph" w:customStyle="1" w:styleId="126101E1A5254C149DABAECE5B64C0D4">
    <w:name w:val="126101E1A5254C149DABAECE5B64C0D4"/>
    <w:rsid w:val="009D6C86"/>
  </w:style>
  <w:style w:type="paragraph" w:customStyle="1" w:styleId="01CE496503814BA699F580CD54D5ABCC">
    <w:name w:val="01CE496503814BA699F580CD54D5ABCC"/>
    <w:rsid w:val="009D6C86"/>
  </w:style>
  <w:style w:type="paragraph" w:customStyle="1" w:styleId="D2A896D425E84E03A236102DE3DAA605">
    <w:name w:val="D2A896D425E84E03A236102DE3DAA605"/>
    <w:rsid w:val="009D6C86"/>
  </w:style>
  <w:style w:type="paragraph" w:customStyle="1" w:styleId="CF8B0CB5076B4B9D8E5DDE2EFBB74DE4">
    <w:name w:val="CF8B0CB5076B4B9D8E5DDE2EFBB74DE4"/>
    <w:rsid w:val="009D6C86"/>
  </w:style>
  <w:style w:type="paragraph" w:customStyle="1" w:styleId="A6EC84EF98C64730AA183A5EF6A5B974">
    <w:name w:val="A6EC84EF98C64730AA183A5EF6A5B974"/>
    <w:rsid w:val="009D6C86"/>
  </w:style>
  <w:style w:type="paragraph" w:customStyle="1" w:styleId="F249C2120ACD4A32A55F6987BBB42555">
    <w:name w:val="F249C2120ACD4A32A55F6987BBB42555"/>
    <w:rsid w:val="009D6C86"/>
  </w:style>
  <w:style w:type="paragraph" w:customStyle="1" w:styleId="EA8934B868C44D9BB4AB0CB477D833B9">
    <w:name w:val="EA8934B868C44D9BB4AB0CB477D833B9"/>
    <w:rsid w:val="009D6C86"/>
  </w:style>
  <w:style w:type="paragraph" w:customStyle="1" w:styleId="E7E4ACA62B684D7E8923993D63297E5B">
    <w:name w:val="E7E4ACA62B684D7E8923993D63297E5B"/>
    <w:rsid w:val="009D6C86"/>
  </w:style>
  <w:style w:type="paragraph" w:customStyle="1" w:styleId="E24BC4D753594CE9A2703760BA3060A5">
    <w:name w:val="E24BC4D753594CE9A2703760BA3060A5"/>
    <w:rsid w:val="009D6C86"/>
  </w:style>
  <w:style w:type="paragraph" w:customStyle="1" w:styleId="75AE0D9C371A426B81B75C9EB4FFCF07">
    <w:name w:val="75AE0D9C371A426B81B75C9EB4FFCF07"/>
    <w:rsid w:val="009D6C86"/>
  </w:style>
  <w:style w:type="paragraph" w:customStyle="1" w:styleId="F9D554DFCFC843579BF8555C4912F90F">
    <w:name w:val="F9D554DFCFC843579BF8555C4912F90F"/>
    <w:rsid w:val="009D6C86"/>
  </w:style>
  <w:style w:type="paragraph" w:customStyle="1" w:styleId="742ADBE14A89407BB47605E623959E9F">
    <w:name w:val="742ADBE14A89407BB47605E623959E9F"/>
    <w:rsid w:val="009D6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D02F9-33C3-4F8F-A3FF-37977506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Privada Boliviana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tema 1:   MS Word</dc:title>
  <dc:subject>Computación para Bioingeniería</dc:subject>
  <dc:creator>Eleazar Mario Guerrero Charcas</dc:creator>
  <cp:keywords/>
  <dc:description/>
  <cp:lastModifiedBy>elelol 23</cp:lastModifiedBy>
  <cp:revision>2</cp:revision>
  <dcterms:created xsi:type="dcterms:W3CDTF">2025-05-14T00:11:00Z</dcterms:created>
  <dcterms:modified xsi:type="dcterms:W3CDTF">2025-05-14T01:24:00Z</dcterms:modified>
</cp:coreProperties>
</file>