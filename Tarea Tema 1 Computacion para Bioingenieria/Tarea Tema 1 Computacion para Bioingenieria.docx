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034927061"/>
        <w:docPartObj>
          <w:docPartGallery w:val="Cover Pages"/>
          <w:docPartUnique/>
        </w:docPartObj>
      </w:sdtPr>
      <w:sdtEndPr>
        <w:rPr>
          <w:rFonts w:ascii="Calibri" w:hAnsi="Calibri" w:cs="Calibri"/>
          <w:color w:val="000000"/>
        </w:rPr>
      </w:sdtEndPr>
      <w:sdtContent>
        <w:p w14:paraId="04528FBF" w14:textId="2F926921" w:rsidR="00761993" w:rsidRDefault="00761993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761993" w14:paraId="261251D4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Compañía"/>
                <w:id w:val="13406915"/>
                <w:placeholder>
                  <w:docPart w:val="EA8934B868C44D9BB4AB0CB477D833B9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6E614EA0" w14:textId="7C719B34" w:rsidR="00761993" w:rsidRDefault="00CD5767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Universidad Privada Boliviana</w:t>
                    </w:r>
                  </w:p>
                </w:tc>
              </w:sdtContent>
            </w:sdt>
          </w:tr>
          <w:tr w:rsidR="00761993" w14:paraId="6FB2C88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000000" w:themeColor="text1"/>
                    <w:sz w:val="88"/>
                    <w:szCs w:val="88"/>
                  </w:rPr>
                  <w:alias w:val="Título"/>
                  <w:id w:val="13406919"/>
                  <w:placeholder>
                    <w:docPart w:val="E7E4ACA62B684D7E8923993D63297E5B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27D9F5AD" w14:textId="651F6F2A" w:rsidR="00761993" w:rsidRDefault="00761993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 w:rsidRPr="00D964EB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88"/>
                        <w:szCs w:val="88"/>
                      </w:rPr>
                      <w:t>Tarea tema 1:   MS Word</w:t>
                    </w:r>
                  </w:p>
                </w:sdtContent>
              </w:sdt>
            </w:tc>
          </w:tr>
          <w:tr w:rsidR="00761993" w14:paraId="2FF6D2EF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Subtítulo"/>
                <w:id w:val="13406923"/>
                <w:placeholder>
                  <w:docPart w:val="E24BC4D753594CE9A2703760BA3060A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8C31B30" w14:textId="32753DC9" w:rsidR="00761993" w:rsidRDefault="00D964EB">
                    <w:pPr>
                      <w:pStyle w:val="Sinespaciado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Computación para Bioingeniería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761993" w14:paraId="257CA181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75AE0D9C371A426B81B75C9EB4FFCF0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B06F424" w14:textId="4FA075AA" w:rsidR="00761993" w:rsidRDefault="00761993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</w:rPr>
                      <w:t>Eleazar Mario Guerrero Charcas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Fecha"/>
                  <w:tag w:val="Fecha"/>
                  <w:id w:val="13406932"/>
                  <w:placeholder>
                    <w:docPart w:val="F9D554DFCFC843579BF8555C4912F90F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5-05-14T00:00:00Z">
                    <w:dateFormat w:val="d-M-yyyy"/>
                    <w:lid w:val="es-ES"/>
                    <w:storeMappedDataAs w:val="dateTime"/>
                    <w:calendar w:val="gregorian"/>
                  </w:date>
                </w:sdtPr>
                <w:sdtEndPr/>
                <w:sdtContent>
                  <w:p w14:paraId="44D0D056" w14:textId="1A9E66AA" w:rsidR="00761993" w:rsidRDefault="00761993">
                    <w:pPr>
                      <w:pStyle w:val="Sinespaciado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es-ES"/>
                      </w:rPr>
                      <w:t>1</w:t>
                    </w:r>
                    <w:r w:rsidR="00D964EB">
                      <w:rPr>
                        <w:color w:val="4472C4" w:themeColor="accent1"/>
                        <w:sz w:val="28"/>
                        <w:szCs w:val="28"/>
                        <w:lang w:val="es-ES"/>
                      </w:rPr>
                      <w:t>4</w:t>
                    </w:r>
                    <w:r>
                      <w:rPr>
                        <w:color w:val="4472C4" w:themeColor="accent1"/>
                        <w:sz w:val="28"/>
                        <w:szCs w:val="28"/>
                        <w:lang w:val="es-ES"/>
                      </w:rPr>
                      <w:t>-5-2025</w:t>
                    </w:r>
                  </w:p>
                </w:sdtContent>
              </w:sdt>
              <w:p w14:paraId="19D5431E" w14:textId="77777777" w:rsidR="00761993" w:rsidRDefault="00761993">
                <w:pPr>
                  <w:pStyle w:val="Sinespaciado"/>
                  <w:rPr>
                    <w:color w:val="4472C4" w:themeColor="accent1"/>
                  </w:rPr>
                </w:pPr>
              </w:p>
            </w:tc>
          </w:tr>
        </w:tbl>
        <w:p w14:paraId="3DCD340C" w14:textId="1DE371FC" w:rsidR="00761993" w:rsidRDefault="00D964EB">
          <w:pPr>
            <w:rPr>
              <w:rFonts w:ascii="Calibri" w:hAnsi="Calibri" w:cs="Calibri"/>
              <w:color w:val="000000"/>
            </w:rPr>
          </w:pPr>
          <w:r>
            <w:rPr>
              <w:rFonts w:ascii="Calibri" w:hAnsi="Calibri" w:cs="Calibri"/>
              <w:noProof/>
              <w:color w:val="000000"/>
            </w:rPr>
            <w:drawing>
              <wp:anchor distT="0" distB="0" distL="114300" distR="114300" simplePos="0" relativeHeight="251706368" behindDoc="0" locked="0" layoutInCell="1" allowOverlap="1" wp14:anchorId="1CAF2E1E" wp14:editId="353CBAC0">
                <wp:simplePos x="0" y="0"/>
                <wp:positionH relativeFrom="column">
                  <wp:posOffset>891727</wp:posOffset>
                </wp:positionH>
                <wp:positionV relativeFrom="paragraph">
                  <wp:posOffset>4139267</wp:posOffset>
                </wp:positionV>
                <wp:extent cx="3953436" cy="2250539"/>
                <wp:effectExtent l="266700" t="266700" r="333375" b="1159510"/>
                <wp:wrapNone/>
                <wp:docPr id="29" name="Imagen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9" name="Imagen 29"/>
                        <pic:cNvPicPr/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53436" cy="2250539"/>
                        </a:xfrm>
                        <a:prstGeom prst="rect">
                          <a:avLst/>
                        </a:prstGeom>
                        <a:ln w="228600" cap="sq" cmpd="thickThin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  <a:reflection blurRad="6350" stA="52000" endA="300" endPos="35000" dir="5400000" sy="-100000" algn="bl" rotWithShape="0"/>
                        </a:effec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761993">
            <w:rPr>
              <w:rFonts w:ascii="Calibri" w:hAnsi="Calibri" w:cs="Calibri"/>
              <w:color w:val="000000"/>
            </w:rPr>
            <w:br w:type="page"/>
          </w:r>
        </w:p>
      </w:sdtContent>
    </w:sdt>
    <w:p w14:paraId="3EA95D92" w14:textId="6A86508D" w:rsidR="00011B31" w:rsidRPr="00011B31" w:rsidRDefault="00011B31" w:rsidP="00011B31">
      <w:pPr>
        <w:rPr>
          <w:b/>
          <w:bCs/>
          <w:lang w:val="es-MX"/>
        </w:rPr>
      </w:pPr>
      <w:r w:rsidRPr="00011B31">
        <w:rPr>
          <w:b/>
          <w:bCs/>
          <w:lang w:val="es-MX"/>
        </w:rPr>
        <w:lastRenderedPageBreak/>
        <w:t>Tarea tema 1</w:t>
      </w:r>
      <w:r w:rsidRPr="00011B31">
        <w:rPr>
          <w:b/>
          <w:bCs/>
        </w:rPr>
        <w:t xml:space="preserve"> </w:t>
      </w:r>
    </w:p>
    <w:p w14:paraId="6DFD5BF0" w14:textId="43431CBA" w:rsidR="00011B31" w:rsidRPr="006B19E5" w:rsidRDefault="00011B31" w:rsidP="00FD5930">
      <w:pPr>
        <w:pStyle w:val="Default"/>
        <w:numPr>
          <w:ilvl w:val="1"/>
          <w:numId w:val="1"/>
        </w:numPr>
        <w:spacing w:after="18"/>
        <w:rPr>
          <w:b/>
          <w:bCs/>
          <w:sz w:val="22"/>
          <w:szCs w:val="22"/>
        </w:rPr>
      </w:pPr>
      <w:r w:rsidRPr="006B19E5">
        <w:rPr>
          <w:b/>
          <w:bCs/>
          <w:sz w:val="22"/>
          <w:szCs w:val="22"/>
        </w:rPr>
        <w:t xml:space="preserve">1. Exploración de la interfaz </w:t>
      </w:r>
    </w:p>
    <w:p w14:paraId="1580E604" w14:textId="00F77C58" w:rsidR="00011B31" w:rsidRPr="006B19E5" w:rsidRDefault="00011B31" w:rsidP="00011B31">
      <w:pPr>
        <w:pStyle w:val="Default"/>
        <w:numPr>
          <w:ilvl w:val="1"/>
          <w:numId w:val="2"/>
        </w:numPr>
        <w:spacing w:after="18"/>
        <w:rPr>
          <w:b/>
          <w:bCs/>
          <w:sz w:val="22"/>
          <w:szCs w:val="22"/>
        </w:rPr>
      </w:pPr>
      <w:r w:rsidRPr="006B19E5">
        <w:rPr>
          <w:b/>
          <w:bCs/>
          <w:sz w:val="22"/>
          <w:szCs w:val="22"/>
        </w:rPr>
        <w:t xml:space="preserve">Abre Word y realiza un recorrido identificando: Cinta de opciones, barra de herramientas de acceso rápido, pestañas, reglas, panel de navegación y vista de diseño. </w:t>
      </w:r>
    </w:p>
    <w:p w14:paraId="3C39755D" w14:textId="32FC120D" w:rsidR="00011B31" w:rsidRPr="006B19E5" w:rsidRDefault="00011B31" w:rsidP="00011B31">
      <w:pPr>
        <w:pStyle w:val="Default"/>
        <w:numPr>
          <w:ilvl w:val="1"/>
          <w:numId w:val="2"/>
        </w:numPr>
        <w:rPr>
          <w:b/>
          <w:bCs/>
          <w:sz w:val="22"/>
          <w:szCs w:val="22"/>
        </w:rPr>
      </w:pPr>
      <w:r w:rsidRPr="006B19E5">
        <w:rPr>
          <w:b/>
          <w:bCs/>
          <w:sz w:val="22"/>
          <w:szCs w:val="22"/>
        </w:rPr>
        <w:t xml:space="preserve">Instrucción: Toma una captura de pantalla con las partes identificadas y nómbralas. </w:t>
      </w:r>
    </w:p>
    <w:p w14:paraId="7A5DDE47" w14:textId="401A9523" w:rsidR="00980F33" w:rsidRPr="006B19E5" w:rsidRDefault="00980F33" w:rsidP="00980F33">
      <w:pPr>
        <w:pStyle w:val="Default"/>
        <w:rPr>
          <w:b/>
          <w:bCs/>
          <w:sz w:val="22"/>
          <w:szCs w:val="22"/>
        </w:rPr>
      </w:pPr>
    </w:p>
    <w:p w14:paraId="793E05C7" w14:textId="64DF7077" w:rsidR="00980F33" w:rsidRDefault="00980F33" w:rsidP="00980F33">
      <w:pPr>
        <w:pStyle w:val="Default"/>
        <w:rPr>
          <w:sz w:val="22"/>
          <w:szCs w:val="22"/>
        </w:rPr>
      </w:pPr>
      <w:r w:rsidRPr="00980F33">
        <w:rPr>
          <w:noProof/>
        </w:rPr>
        <w:drawing>
          <wp:anchor distT="0" distB="0" distL="114300" distR="114300" simplePos="0" relativeHeight="251698176" behindDoc="0" locked="0" layoutInCell="1" allowOverlap="1" wp14:anchorId="4C616AD4" wp14:editId="5DFE42D1">
            <wp:simplePos x="0" y="0"/>
            <wp:positionH relativeFrom="column">
              <wp:posOffset>177239</wp:posOffset>
            </wp:positionH>
            <wp:positionV relativeFrom="paragraph">
              <wp:posOffset>19946</wp:posOffset>
            </wp:positionV>
            <wp:extent cx="5400040" cy="3210560"/>
            <wp:effectExtent l="0" t="0" r="0" b="8890"/>
            <wp:wrapNone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CA74098" w14:textId="77777777" w:rsidR="00980F33" w:rsidRDefault="00980F33" w:rsidP="00980F33">
      <w:pPr>
        <w:pStyle w:val="Default"/>
        <w:rPr>
          <w:sz w:val="22"/>
          <w:szCs w:val="22"/>
        </w:rPr>
      </w:pPr>
    </w:p>
    <w:p w14:paraId="629E8885" w14:textId="77777777" w:rsidR="00980F33" w:rsidRDefault="00980F33" w:rsidP="00980F33">
      <w:pPr>
        <w:pStyle w:val="Default"/>
        <w:rPr>
          <w:sz w:val="22"/>
          <w:szCs w:val="22"/>
        </w:rPr>
      </w:pPr>
    </w:p>
    <w:p w14:paraId="44FC5B29" w14:textId="77777777" w:rsidR="00980F33" w:rsidRDefault="00980F33" w:rsidP="00980F33">
      <w:pPr>
        <w:pStyle w:val="Default"/>
        <w:rPr>
          <w:sz w:val="22"/>
          <w:szCs w:val="22"/>
        </w:rPr>
      </w:pPr>
    </w:p>
    <w:p w14:paraId="1FF0842A" w14:textId="5D49A223" w:rsidR="00980F33" w:rsidRDefault="00980F33" w:rsidP="00980F33">
      <w:pPr>
        <w:pStyle w:val="Default"/>
        <w:rPr>
          <w:sz w:val="22"/>
          <w:szCs w:val="22"/>
        </w:rPr>
      </w:pPr>
    </w:p>
    <w:p w14:paraId="63BE6B97" w14:textId="77777777" w:rsidR="00980F33" w:rsidRDefault="00980F33" w:rsidP="00980F33">
      <w:pPr>
        <w:pStyle w:val="Default"/>
        <w:rPr>
          <w:sz w:val="22"/>
          <w:szCs w:val="22"/>
        </w:rPr>
      </w:pPr>
    </w:p>
    <w:p w14:paraId="75A21397" w14:textId="77777777" w:rsidR="00980F33" w:rsidRDefault="00980F33" w:rsidP="00980F33">
      <w:pPr>
        <w:pStyle w:val="Default"/>
        <w:rPr>
          <w:sz w:val="22"/>
          <w:szCs w:val="22"/>
        </w:rPr>
      </w:pPr>
    </w:p>
    <w:p w14:paraId="73596BBE" w14:textId="77777777" w:rsidR="00980F33" w:rsidRDefault="00980F33" w:rsidP="00980F33">
      <w:pPr>
        <w:pStyle w:val="Default"/>
        <w:rPr>
          <w:sz w:val="22"/>
          <w:szCs w:val="22"/>
        </w:rPr>
      </w:pPr>
    </w:p>
    <w:p w14:paraId="0B4D9B06" w14:textId="77777777" w:rsidR="00980F33" w:rsidRDefault="00980F33" w:rsidP="00980F33">
      <w:pPr>
        <w:pStyle w:val="Default"/>
        <w:rPr>
          <w:sz w:val="22"/>
          <w:szCs w:val="22"/>
        </w:rPr>
      </w:pPr>
    </w:p>
    <w:p w14:paraId="46CDC850" w14:textId="77777777" w:rsidR="00980F33" w:rsidRDefault="00980F33" w:rsidP="00980F33">
      <w:pPr>
        <w:pStyle w:val="Default"/>
        <w:rPr>
          <w:sz w:val="22"/>
          <w:szCs w:val="22"/>
        </w:rPr>
      </w:pPr>
    </w:p>
    <w:p w14:paraId="5DBAA688" w14:textId="45A1AA83" w:rsidR="00980F33" w:rsidRDefault="00980F33" w:rsidP="00980F33">
      <w:pPr>
        <w:pStyle w:val="Default"/>
        <w:rPr>
          <w:sz w:val="22"/>
          <w:szCs w:val="22"/>
        </w:rPr>
      </w:pPr>
    </w:p>
    <w:p w14:paraId="235E238D" w14:textId="77777777" w:rsidR="00980F33" w:rsidRDefault="00980F33" w:rsidP="00980F33">
      <w:pPr>
        <w:pStyle w:val="Default"/>
        <w:rPr>
          <w:sz w:val="22"/>
          <w:szCs w:val="22"/>
        </w:rPr>
      </w:pPr>
    </w:p>
    <w:p w14:paraId="6172D81D" w14:textId="77777777" w:rsidR="00980F33" w:rsidRDefault="00980F33" w:rsidP="00980F33">
      <w:pPr>
        <w:pStyle w:val="Default"/>
        <w:rPr>
          <w:sz w:val="22"/>
          <w:szCs w:val="22"/>
        </w:rPr>
      </w:pPr>
    </w:p>
    <w:p w14:paraId="76F3424C" w14:textId="77777777" w:rsidR="00980F33" w:rsidRDefault="00980F33" w:rsidP="00980F33">
      <w:pPr>
        <w:pStyle w:val="Default"/>
        <w:rPr>
          <w:sz w:val="22"/>
          <w:szCs w:val="22"/>
        </w:rPr>
      </w:pPr>
    </w:p>
    <w:p w14:paraId="4A172178" w14:textId="77777777" w:rsidR="00980F33" w:rsidRDefault="00980F33" w:rsidP="00980F33">
      <w:pPr>
        <w:pStyle w:val="Default"/>
        <w:rPr>
          <w:sz w:val="22"/>
          <w:szCs w:val="22"/>
        </w:rPr>
      </w:pPr>
    </w:p>
    <w:p w14:paraId="65E80FD7" w14:textId="77777777" w:rsidR="00980F33" w:rsidRDefault="00980F33" w:rsidP="00980F33">
      <w:pPr>
        <w:pStyle w:val="Default"/>
        <w:rPr>
          <w:sz w:val="22"/>
          <w:szCs w:val="22"/>
        </w:rPr>
      </w:pPr>
    </w:p>
    <w:p w14:paraId="01A394DD" w14:textId="6AEA607E" w:rsidR="00011B31" w:rsidRDefault="00011B31" w:rsidP="00980F33">
      <w:pPr>
        <w:pStyle w:val="Default"/>
        <w:rPr>
          <w:sz w:val="22"/>
          <w:szCs w:val="22"/>
        </w:rPr>
      </w:pPr>
    </w:p>
    <w:p w14:paraId="3C84A4C1" w14:textId="0946782C" w:rsidR="00980F33" w:rsidRDefault="00980F33" w:rsidP="00980F33">
      <w:pPr>
        <w:pStyle w:val="Default"/>
        <w:rPr>
          <w:sz w:val="22"/>
          <w:szCs w:val="22"/>
        </w:rPr>
      </w:pPr>
    </w:p>
    <w:p w14:paraId="6F7CEB2D" w14:textId="26570A38" w:rsidR="00980F33" w:rsidRDefault="00980F33" w:rsidP="00980F33">
      <w:pPr>
        <w:pStyle w:val="Default"/>
        <w:rPr>
          <w:sz w:val="22"/>
          <w:szCs w:val="22"/>
        </w:rPr>
      </w:pPr>
    </w:p>
    <w:p w14:paraId="2E0D7D45" w14:textId="4E33D4A9" w:rsidR="00980F33" w:rsidRPr="00980F33" w:rsidRDefault="00980F33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sz w:val="24"/>
          <w:szCs w:val="24"/>
        </w:rPr>
      </w:pPr>
    </w:p>
    <w:p w14:paraId="676E2C87" w14:textId="77777777" w:rsidR="00980F33" w:rsidRPr="006B19E5" w:rsidRDefault="00980F33" w:rsidP="00980F33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 xml:space="preserve">2. Creación y formato de texto </w:t>
      </w:r>
    </w:p>
    <w:p w14:paraId="568B7EEE" w14:textId="30A789A6" w:rsidR="00980F33" w:rsidRPr="006B19E5" w:rsidRDefault="00980F33" w:rsidP="00980F33">
      <w:pPr>
        <w:numPr>
          <w:ilvl w:val="1"/>
          <w:numId w:val="12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 xml:space="preserve">Escribe un pequeño texto de presentación personal y luego aplica distintos formatos: negrita, cursiva, subrayado, cambio de fuente, tamaño y color. </w:t>
      </w:r>
    </w:p>
    <w:p w14:paraId="40915983" w14:textId="787E807A" w:rsidR="00980F33" w:rsidRDefault="00AD5A2E" w:rsidP="00980F33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</w:r>
    </w:p>
    <w:p w14:paraId="2813AE60" w14:textId="17E60FAC" w:rsidR="00AD5A2E" w:rsidRPr="00980F33" w:rsidRDefault="00AD5A2E" w:rsidP="00980F33">
      <w:pPr>
        <w:numPr>
          <w:ilvl w:val="1"/>
          <w:numId w:val="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ab/>
        <w:t xml:space="preserve">Hola, me llamo </w:t>
      </w:r>
      <w:r w:rsidRPr="00AD5A2E">
        <w:rPr>
          <w:rFonts w:ascii="Calibri" w:hAnsi="Calibri" w:cs="Calibri"/>
          <w:b/>
          <w:bCs/>
          <w:color w:val="FFC000"/>
          <w:sz w:val="40"/>
          <w:szCs w:val="40"/>
        </w:rPr>
        <w:t>Eleazar Guerrero</w:t>
      </w:r>
      <w:r w:rsidRPr="00AD5A2E">
        <w:rPr>
          <w:rFonts w:ascii="Calibri" w:hAnsi="Calibri" w:cs="Calibri"/>
          <w:color w:val="FFC000"/>
        </w:rPr>
        <w:t xml:space="preserve"> </w:t>
      </w:r>
      <w:r>
        <w:rPr>
          <w:rFonts w:ascii="Calibri" w:hAnsi="Calibri" w:cs="Calibri"/>
          <w:color w:val="000000"/>
        </w:rPr>
        <w:t xml:space="preserve">y estudio en la carrera de </w:t>
      </w:r>
      <w:r w:rsidRPr="00AD5A2E">
        <w:rPr>
          <w:rFonts w:ascii="Berlin Sans FB" w:hAnsi="Berlin Sans FB" w:cs="Calibri"/>
          <w:i/>
          <w:iCs/>
          <w:color w:val="00B050"/>
        </w:rPr>
        <w:t>Bioingeniería</w:t>
      </w:r>
      <w:r w:rsidRPr="00AD5A2E">
        <w:rPr>
          <w:rFonts w:ascii="Calibri" w:hAnsi="Calibri" w:cs="Calibri"/>
          <w:color w:val="00B050"/>
        </w:rPr>
        <w:t xml:space="preserve"> </w:t>
      </w:r>
      <w:r>
        <w:rPr>
          <w:rFonts w:ascii="Calibri" w:hAnsi="Calibri" w:cs="Calibri"/>
          <w:color w:val="00B050"/>
        </w:rPr>
        <w:tab/>
      </w:r>
      <w:r>
        <w:rPr>
          <w:rFonts w:ascii="Calibri" w:hAnsi="Calibri" w:cs="Calibri"/>
          <w:color w:val="000000"/>
        </w:rPr>
        <w:t xml:space="preserve">en la </w:t>
      </w:r>
      <w:r w:rsidRPr="00AD5A2E">
        <w:rPr>
          <w:rFonts w:ascii="Impact" w:hAnsi="Impact" w:cs="Calibri"/>
          <w:b/>
          <w:bCs/>
          <w:color w:val="0070C0"/>
          <w:sz w:val="20"/>
          <w:szCs w:val="20"/>
        </w:rPr>
        <w:t>Universidad Privada Boliviana</w:t>
      </w:r>
      <w:r>
        <w:rPr>
          <w:rFonts w:ascii="Calibri" w:hAnsi="Calibri" w:cs="Calibri"/>
          <w:color w:val="000000"/>
        </w:rPr>
        <w:t xml:space="preserve">, ya terminé de cursar el </w:t>
      </w:r>
      <w:r w:rsidRPr="00AD5A2E">
        <w:rPr>
          <w:rFonts w:ascii="Calibri" w:hAnsi="Calibri" w:cs="Calibri"/>
          <w:color w:val="000000"/>
          <w:sz w:val="32"/>
          <w:szCs w:val="32"/>
          <w:u w:val="single"/>
        </w:rPr>
        <w:t>segundo semestre</w:t>
      </w:r>
      <w:r>
        <w:rPr>
          <w:rFonts w:ascii="Calibri" w:hAnsi="Calibri" w:cs="Calibri"/>
          <w:color w:val="000000"/>
        </w:rPr>
        <w:t xml:space="preserve"> y </w:t>
      </w:r>
      <w:r>
        <w:rPr>
          <w:rFonts w:ascii="Calibri" w:hAnsi="Calibri" w:cs="Calibri"/>
          <w:color w:val="000000"/>
        </w:rPr>
        <w:tab/>
        <w:t>ya estoy cursando el tercero.</w:t>
      </w:r>
    </w:p>
    <w:p w14:paraId="2323C365" w14:textId="77777777" w:rsidR="00980F33" w:rsidRPr="00980F33" w:rsidRDefault="00980F33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26585AD" w14:textId="3BF3812D" w:rsidR="00980F33" w:rsidRPr="006B19E5" w:rsidRDefault="00980F33" w:rsidP="00980F33">
      <w:pPr>
        <w:numPr>
          <w:ilvl w:val="1"/>
          <w:numId w:val="4"/>
        </w:numPr>
        <w:autoSpaceDE w:val="0"/>
        <w:autoSpaceDN w:val="0"/>
        <w:adjustRightInd w:val="0"/>
        <w:spacing w:after="16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>3. Insertar y editar una tabla</w:t>
      </w:r>
    </w:p>
    <w:p w14:paraId="2E0BB423" w14:textId="6584600B" w:rsidR="00980F33" w:rsidRPr="006B19E5" w:rsidRDefault="00980F33" w:rsidP="00980F33">
      <w:pPr>
        <w:numPr>
          <w:ilvl w:val="1"/>
          <w:numId w:val="13"/>
        </w:numPr>
        <w:autoSpaceDE w:val="0"/>
        <w:autoSpaceDN w:val="0"/>
        <w:adjustRightInd w:val="0"/>
        <w:spacing w:after="16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 xml:space="preserve">Inserta una tabla de 4 filas x 5 columnas. Llénala con datos simulados de estudiantes (nombre, edad, materia, nota, resultado). </w:t>
      </w:r>
    </w:p>
    <w:p w14:paraId="120A7045" w14:textId="321BEDB2" w:rsidR="00980F33" w:rsidRPr="006B19E5" w:rsidRDefault="00980F33" w:rsidP="00980F33">
      <w:pPr>
        <w:numPr>
          <w:ilvl w:val="1"/>
          <w:numId w:val="13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 xml:space="preserve">Aplica estilos de tabla, cambia el color de fondo y alinea el contenido. </w:t>
      </w:r>
    </w:p>
    <w:p w14:paraId="747AA0B3" w14:textId="77777777" w:rsidR="00581698" w:rsidRPr="00980F33" w:rsidRDefault="00581698" w:rsidP="00581698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tbl>
      <w:tblPr>
        <w:tblStyle w:val="Tablaconcuadrcula"/>
        <w:tblW w:w="9072" w:type="dxa"/>
        <w:tblInd w:w="74" w:type="dxa"/>
        <w:tblLook w:val="04A0" w:firstRow="1" w:lastRow="0" w:firstColumn="1" w:lastColumn="0" w:noHBand="0" w:noVBand="1"/>
      </w:tblPr>
      <w:tblGrid>
        <w:gridCol w:w="2268"/>
        <w:gridCol w:w="996"/>
        <w:gridCol w:w="2264"/>
        <w:gridCol w:w="1082"/>
        <w:gridCol w:w="2462"/>
      </w:tblGrid>
      <w:tr w:rsidR="00820CD9" w14:paraId="7DF2210A" w14:textId="77777777" w:rsidTr="00581698">
        <w:tc>
          <w:tcPr>
            <w:tcW w:w="2268" w:type="dxa"/>
            <w:tcBorders>
              <w:top w:val="double" w:sz="18" w:space="0" w:color="4472C4" w:themeColor="accent1"/>
              <w:left w:val="double" w:sz="18" w:space="0" w:color="4472C4" w:themeColor="accent1"/>
              <w:right w:val="double" w:sz="4" w:space="0" w:color="4472C4" w:themeColor="accent1"/>
            </w:tcBorders>
            <w:shd w:val="clear" w:color="auto" w:fill="806000" w:themeFill="accent4" w:themeFillShade="80"/>
          </w:tcPr>
          <w:p w14:paraId="4F98119E" w14:textId="6F6D3346" w:rsidR="00AD5A2E" w:rsidRDefault="00AD5A2E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Juanito </w:t>
            </w:r>
            <w:r w:rsidR="00820CD9">
              <w:rPr>
                <w:rFonts w:ascii="Calibri" w:hAnsi="Calibri" w:cs="Calibri"/>
                <w:color w:val="000000"/>
              </w:rPr>
              <w:t>Pérez</w:t>
            </w:r>
          </w:p>
        </w:tc>
        <w:tc>
          <w:tcPr>
            <w:tcW w:w="996" w:type="dxa"/>
            <w:tcBorders>
              <w:top w:val="double" w:sz="18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  <w:shd w:val="clear" w:color="auto" w:fill="1F3864" w:themeFill="accent1" w:themeFillShade="80"/>
          </w:tcPr>
          <w:p w14:paraId="17E8C52D" w14:textId="72A77CBC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264" w:type="dxa"/>
            <w:tcBorders>
              <w:top w:val="double" w:sz="18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  <w:shd w:val="clear" w:color="auto" w:fill="525252" w:themeFill="accent3" w:themeFillShade="80"/>
          </w:tcPr>
          <w:p w14:paraId="57E0FC9A" w14:textId="184760B8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Literatura</w:t>
            </w:r>
          </w:p>
        </w:tc>
        <w:tc>
          <w:tcPr>
            <w:tcW w:w="1082" w:type="dxa"/>
            <w:tcBorders>
              <w:top w:val="double" w:sz="18" w:space="0" w:color="4472C4" w:themeColor="accent1"/>
              <w:left w:val="double" w:sz="4" w:space="0" w:color="4472C4" w:themeColor="accent1"/>
              <w:right w:val="double" w:sz="4" w:space="0" w:color="4472C4" w:themeColor="accent1"/>
            </w:tcBorders>
            <w:shd w:val="clear" w:color="auto" w:fill="833C0B" w:themeFill="accent2" w:themeFillShade="80"/>
          </w:tcPr>
          <w:p w14:paraId="6D47950E" w14:textId="7E668EC2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89</w:t>
            </w:r>
          </w:p>
        </w:tc>
        <w:tc>
          <w:tcPr>
            <w:tcW w:w="2462" w:type="dxa"/>
            <w:tcBorders>
              <w:top w:val="double" w:sz="18" w:space="0" w:color="4472C4" w:themeColor="accent1"/>
              <w:left w:val="double" w:sz="4" w:space="0" w:color="4472C4" w:themeColor="accent1"/>
              <w:right w:val="double" w:sz="18" w:space="0" w:color="4472C4" w:themeColor="accent1"/>
            </w:tcBorders>
            <w:shd w:val="clear" w:color="auto" w:fill="385623" w:themeFill="accent6" w:themeFillShade="80"/>
          </w:tcPr>
          <w:p w14:paraId="6E2E369D" w14:textId="6E4355C9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Aprobado</w:t>
            </w:r>
          </w:p>
        </w:tc>
      </w:tr>
      <w:tr w:rsidR="00820CD9" w14:paraId="0DE84CD5" w14:textId="77777777" w:rsidTr="00581698">
        <w:tc>
          <w:tcPr>
            <w:tcW w:w="2268" w:type="dxa"/>
            <w:tcBorders>
              <w:left w:val="double" w:sz="18" w:space="0" w:color="4472C4" w:themeColor="accent1"/>
              <w:right w:val="double" w:sz="4" w:space="0" w:color="4472C4" w:themeColor="accent1"/>
            </w:tcBorders>
            <w:shd w:val="clear" w:color="auto" w:fill="BF8F00" w:themeFill="accent4" w:themeFillShade="BF"/>
          </w:tcPr>
          <w:p w14:paraId="4CEA6E26" w14:textId="149D4630" w:rsidR="00AD5A2E" w:rsidRDefault="00AD5A2E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Eduardo </w:t>
            </w:r>
            <w:r w:rsidR="00820CD9">
              <w:rPr>
                <w:rFonts w:ascii="Calibri" w:hAnsi="Calibri" w:cs="Calibri"/>
                <w:color w:val="000000"/>
              </w:rPr>
              <w:t>Jiménez</w:t>
            </w:r>
          </w:p>
        </w:tc>
        <w:tc>
          <w:tcPr>
            <w:tcW w:w="996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shd w:val="clear" w:color="auto" w:fill="2F5496" w:themeFill="accent1" w:themeFillShade="BF"/>
          </w:tcPr>
          <w:p w14:paraId="589088D6" w14:textId="4264DDCE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</w:t>
            </w:r>
          </w:p>
        </w:tc>
        <w:tc>
          <w:tcPr>
            <w:tcW w:w="2264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shd w:val="clear" w:color="auto" w:fill="7B7B7B" w:themeFill="accent3" w:themeFillShade="BF"/>
          </w:tcPr>
          <w:p w14:paraId="3BDE5C33" w14:textId="452CAFD5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Calculo 1</w:t>
            </w:r>
          </w:p>
        </w:tc>
        <w:tc>
          <w:tcPr>
            <w:tcW w:w="1082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shd w:val="clear" w:color="auto" w:fill="C45911" w:themeFill="accent2" w:themeFillShade="BF"/>
          </w:tcPr>
          <w:p w14:paraId="5C83DDED" w14:textId="45CC87EF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65</w:t>
            </w:r>
          </w:p>
        </w:tc>
        <w:tc>
          <w:tcPr>
            <w:tcW w:w="2462" w:type="dxa"/>
            <w:tcBorders>
              <w:left w:val="double" w:sz="4" w:space="0" w:color="4472C4" w:themeColor="accent1"/>
              <w:right w:val="double" w:sz="18" w:space="0" w:color="4472C4" w:themeColor="accent1"/>
            </w:tcBorders>
            <w:shd w:val="clear" w:color="auto" w:fill="538135" w:themeFill="accent6" w:themeFillShade="BF"/>
          </w:tcPr>
          <w:p w14:paraId="49E5BF4A" w14:textId="47F2CF47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Aprobado</w:t>
            </w:r>
          </w:p>
        </w:tc>
      </w:tr>
      <w:tr w:rsidR="00820CD9" w14:paraId="7B317719" w14:textId="77777777" w:rsidTr="00581698">
        <w:tc>
          <w:tcPr>
            <w:tcW w:w="2268" w:type="dxa"/>
            <w:tcBorders>
              <w:left w:val="double" w:sz="18" w:space="0" w:color="4472C4" w:themeColor="accent1"/>
              <w:right w:val="double" w:sz="4" w:space="0" w:color="4472C4" w:themeColor="accent1"/>
            </w:tcBorders>
            <w:shd w:val="clear" w:color="auto" w:fill="FFD966" w:themeFill="accent4" w:themeFillTint="99"/>
          </w:tcPr>
          <w:p w14:paraId="23D83DC7" w14:textId="6E87E8DB" w:rsidR="00AD5A2E" w:rsidRDefault="00AD5A2E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Rosa </w:t>
            </w:r>
            <w:r w:rsidR="00820CD9">
              <w:rPr>
                <w:rFonts w:ascii="Calibri" w:hAnsi="Calibri" w:cs="Calibri"/>
                <w:color w:val="000000"/>
              </w:rPr>
              <w:t>Fátima</w:t>
            </w:r>
          </w:p>
        </w:tc>
        <w:tc>
          <w:tcPr>
            <w:tcW w:w="996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shd w:val="clear" w:color="auto" w:fill="8EAADB" w:themeFill="accent1" w:themeFillTint="99"/>
          </w:tcPr>
          <w:p w14:paraId="39C6D030" w14:textId="74202B18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</w:t>
            </w:r>
          </w:p>
        </w:tc>
        <w:tc>
          <w:tcPr>
            <w:tcW w:w="2264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shd w:val="clear" w:color="auto" w:fill="C9C9C9" w:themeFill="accent3" w:themeFillTint="99"/>
          </w:tcPr>
          <w:p w14:paraId="1B2D9390" w14:textId="66C97A2A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Biología</w:t>
            </w:r>
          </w:p>
        </w:tc>
        <w:tc>
          <w:tcPr>
            <w:tcW w:w="1082" w:type="dxa"/>
            <w:tcBorders>
              <w:left w:val="double" w:sz="4" w:space="0" w:color="4472C4" w:themeColor="accent1"/>
              <w:right w:val="double" w:sz="4" w:space="0" w:color="4472C4" w:themeColor="accent1"/>
            </w:tcBorders>
            <w:shd w:val="clear" w:color="auto" w:fill="F4B083" w:themeFill="accent2" w:themeFillTint="99"/>
          </w:tcPr>
          <w:p w14:paraId="3E82B1C9" w14:textId="097B5F2E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2462" w:type="dxa"/>
            <w:tcBorders>
              <w:left w:val="double" w:sz="4" w:space="0" w:color="4472C4" w:themeColor="accent1"/>
              <w:right w:val="double" w:sz="18" w:space="0" w:color="4472C4" w:themeColor="accent1"/>
            </w:tcBorders>
            <w:shd w:val="clear" w:color="auto" w:fill="A8D08D" w:themeFill="accent6" w:themeFillTint="99"/>
          </w:tcPr>
          <w:p w14:paraId="36EB47E2" w14:textId="78621A00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Aprobada</w:t>
            </w:r>
          </w:p>
        </w:tc>
      </w:tr>
      <w:tr w:rsidR="00820CD9" w14:paraId="66FFDD4E" w14:textId="77777777" w:rsidTr="00581698">
        <w:trPr>
          <w:trHeight w:val="288"/>
        </w:trPr>
        <w:tc>
          <w:tcPr>
            <w:tcW w:w="2268" w:type="dxa"/>
            <w:tcBorders>
              <w:left w:val="double" w:sz="18" w:space="0" w:color="4472C4" w:themeColor="accent1"/>
              <w:bottom w:val="double" w:sz="18" w:space="0" w:color="4472C4" w:themeColor="accent1"/>
              <w:right w:val="double" w:sz="4" w:space="0" w:color="4472C4" w:themeColor="accent1"/>
            </w:tcBorders>
            <w:shd w:val="clear" w:color="auto" w:fill="FFE599" w:themeFill="accent4" w:themeFillTint="66"/>
          </w:tcPr>
          <w:p w14:paraId="33B2FDA8" w14:textId="78EC151E" w:rsidR="00AD5A2E" w:rsidRDefault="00AD5A2E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both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</w:t>
            </w:r>
            <w:r w:rsidR="00820CD9">
              <w:rPr>
                <w:rFonts w:ascii="Calibri" w:hAnsi="Calibri" w:cs="Calibri"/>
                <w:color w:val="000000"/>
              </w:rPr>
              <w:t>arlos Rivera</w:t>
            </w:r>
          </w:p>
        </w:tc>
        <w:tc>
          <w:tcPr>
            <w:tcW w:w="996" w:type="dxa"/>
            <w:tcBorders>
              <w:left w:val="double" w:sz="4" w:space="0" w:color="4472C4" w:themeColor="accent1"/>
              <w:bottom w:val="double" w:sz="18" w:space="0" w:color="4472C4" w:themeColor="accent1"/>
              <w:right w:val="double" w:sz="4" w:space="0" w:color="4472C4" w:themeColor="accent1"/>
            </w:tcBorders>
            <w:shd w:val="clear" w:color="auto" w:fill="B4C6E7" w:themeFill="accent1" w:themeFillTint="66"/>
          </w:tcPr>
          <w:p w14:paraId="74B9EE5E" w14:textId="650535BA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</w:t>
            </w:r>
          </w:p>
        </w:tc>
        <w:tc>
          <w:tcPr>
            <w:tcW w:w="2264" w:type="dxa"/>
            <w:tcBorders>
              <w:left w:val="double" w:sz="4" w:space="0" w:color="4472C4" w:themeColor="accent1"/>
              <w:bottom w:val="double" w:sz="18" w:space="0" w:color="4472C4" w:themeColor="accent1"/>
              <w:right w:val="double" w:sz="4" w:space="0" w:color="4472C4" w:themeColor="accent1"/>
            </w:tcBorders>
            <w:shd w:val="clear" w:color="auto" w:fill="DBDBDB" w:themeFill="accent3" w:themeFillTint="66"/>
          </w:tcPr>
          <w:p w14:paraId="1BFA9246" w14:textId="7A6B5247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Física 2</w:t>
            </w:r>
          </w:p>
        </w:tc>
        <w:tc>
          <w:tcPr>
            <w:tcW w:w="1082" w:type="dxa"/>
            <w:tcBorders>
              <w:left w:val="double" w:sz="4" w:space="0" w:color="4472C4" w:themeColor="accent1"/>
              <w:bottom w:val="double" w:sz="18" w:space="0" w:color="4472C4" w:themeColor="accent1"/>
              <w:right w:val="double" w:sz="4" w:space="0" w:color="4472C4" w:themeColor="accent1"/>
            </w:tcBorders>
            <w:shd w:val="clear" w:color="auto" w:fill="F7CAAC" w:themeFill="accent2" w:themeFillTint="66"/>
          </w:tcPr>
          <w:p w14:paraId="76CA404C" w14:textId="1768D9AE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2462" w:type="dxa"/>
            <w:tcBorders>
              <w:left w:val="double" w:sz="4" w:space="0" w:color="4472C4" w:themeColor="accent1"/>
              <w:bottom w:val="double" w:sz="18" w:space="0" w:color="4472C4" w:themeColor="accent1"/>
              <w:right w:val="double" w:sz="18" w:space="0" w:color="4472C4" w:themeColor="accent1"/>
            </w:tcBorders>
            <w:shd w:val="clear" w:color="auto" w:fill="C5E0B3" w:themeFill="accent6" w:themeFillTint="66"/>
          </w:tcPr>
          <w:p w14:paraId="48119EA4" w14:textId="2F966544" w:rsidR="00AD5A2E" w:rsidRDefault="00820CD9" w:rsidP="00820CD9">
            <w:pPr>
              <w:numPr>
                <w:ilvl w:val="1"/>
                <w:numId w:val="4"/>
              </w:num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Reprobado</w:t>
            </w:r>
          </w:p>
        </w:tc>
      </w:tr>
    </w:tbl>
    <w:p w14:paraId="3581BA78" w14:textId="77777777" w:rsidR="00980F33" w:rsidRPr="00980F33" w:rsidRDefault="00980F33" w:rsidP="00980F33">
      <w:pPr>
        <w:numPr>
          <w:ilvl w:val="1"/>
          <w:numId w:val="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CDB584C" w14:textId="6B68C4BF" w:rsidR="00980F33" w:rsidRDefault="00980F33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D50CE58" w14:textId="1008E2A9" w:rsidR="00581698" w:rsidRDefault="00581698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FEC14F5" w14:textId="77777777" w:rsidR="00581698" w:rsidRPr="00980F33" w:rsidRDefault="00581698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E22F01D" w14:textId="77777777" w:rsidR="00980F33" w:rsidRPr="006B19E5" w:rsidRDefault="00980F33" w:rsidP="00980F33">
      <w:pPr>
        <w:numPr>
          <w:ilvl w:val="1"/>
          <w:numId w:val="5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lastRenderedPageBreak/>
        <w:t xml:space="preserve">4. Insertar y dar formato a imágenes </w:t>
      </w:r>
    </w:p>
    <w:p w14:paraId="15D7391F" w14:textId="6FAB0C53" w:rsidR="00980F33" w:rsidRPr="006B19E5" w:rsidRDefault="00980F33" w:rsidP="00980F33">
      <w:pPr>
        <w:numPr>
          <w:ilvl w:val="1"/>
          <w:numId w:val="14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 xml:space="preserve">Inserta una imagen desde tu equipo y otra desde Internet. </w:t>
      </w:r>
    </w:p>
    <w:p w14:paraId="7CB7281C" w14:textId="38C594A4" w:rsidR="00980F33" w:rsidRPr="006B19E5" w:rsidRDefault="00581698" w:rsidP="00980F33">
      <w:pPr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b/>
          <w:bCs/>
          <w:noProof/>
        </w:rPr>
        <w:drawing>
          <wp:anchor distT="0" distB="0" distL="114300" distR="114300" simplePos="0" relativeHeight="251699200" behindDoc="0" locked="0" layoutInCell="1" allowOverlap="1" wp14:anchorId="5EBACE5E" wp14:editId="36B8FFA0">
            <wp:simplePos x="0" y="0"/>
            <wp:positionH relativeFrom="column">
              <wp:posOffset>-193339</wp:posOffset>
            </wp:positionH>
            <wp:positionV relativeFrom="paragraph">
              <wp:posOffset>80718</wp:posOffset>
            </wp:positionV>
            <wp:extent cx="3065929" cy="1496695"/>
            <wp:effectExtent l="0" t="0" r="115570" b="16065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5929" cy="1496695"/>
                    </a:xfrm>
                    <a:prstGeom prst="cloud">
                      <a:avLst/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0F33" w:rsidRPr="006B19E5">
        <w:rPr>
          <w:rFonts w:ascii="Calibri" w:hAnsi="Calibri" w:cs="Calibri"/>
          <w:b/>
          <w:bCs/>
          <w:color w:val="000000"/>
        </w:rPr>
        <w:t xml:space="preserve">Ajusta su tamaño, posición, recorte y aplica un estilo de borde. </w:t>
      </w:r>
    </w:p>
    <w:p w14:paraId="198AAFD0" w14:textId="56DDC916" w:rsidR="00980F33" w:rsidRPr="00980F33" w:rsidRDefault="00323C25" w:rsidP="00980F33">
      <w:pPr>
        <w:numPr>
          <w:ilvl w:val="1"/>
          <w:numId w:val="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noProof/>
        </w:rPr>
        <w:drawing>
          <wp:anchor distT="0" distB="0" distL="114300" distR="114300" simplePos="0" relativeHeight="251700224" behindDoc="0" locked="0" layoutInCell="1" allowOverlap="1" wp14:anchorId="1C81E2E3" wp14:editId="33143BE2">
            <wp:simplePos x="0" y="0"/>
            <wp:positionH relativeFrom="column">
              <wp:posOffset>3321536</wp:posOffset>
            </wp:positionH>
            <wp:positionV relativeFrom="paragraph">
              <wp:posOffset>111947</wp:posOffset>
            </wp:positionV>
            <wp:extent cx="1792605" cy="1008529"/>
            <wp:effectExtent l="0" t="57150" r="0" b="382270"/>
            <wp:wrapNone/>
            <wp:docPr id="22" name="Imagen 22" descr="Brr Brr Patapim | Character Stats and Profiles Wiki | Fand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rr Brr Patapim | Character Stats and Profiles Wiki | Fando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9055" cy="1012158"/>
                    </a:xfrm>
                    <a:prstGeom prst="noSmoking">
                      <a:avLst/>
                    </a:prstGeom>
                    <a:ln>
                      <a:noFill/>
                    </a:ln>
                    <a:effectLst>
                      <a:reflection blurRad="12700" stA="30000" endPos="30000" dist="5000" dir="5400000" sy="-100000" algn="bl" rotWithShape="0"/>
                    </a:effectLst>
                    <a:scene3d>
                      <a:camera prst="perspectiveContrastingLeftFacing">
                        <a:rot lat="300000" lon="19800000" rev="0"/>
                      </a:camera>
                      <a:lightRig rig="threePt" dir="t">
                        <a:rot lat="0" lon="0" rev="2700000"/>
                      </a:lightRig>
                    </a:scene3d>
                    <a:sp3d>
                      <a:bevelT w="63500" h="50800"/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88778EE" w14:textId="18D882A6" w:rsidR="00980F33" w:rsidRDefault="00980F33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12C4B4E" w14:textId="359AC43A" w:rsidR="00581698" w:rsidRDefault="00581698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64A3273" w14:textId="74C6C73A" w:rsidR="00581698" w:rsidRDefault="00581698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16F812B" w14:textId="53CD96AE" w:rsidR="00581698" w:rsidRDefault="00581698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2BA81B1B" w14:textId="6B24B445" w:rsidR="00581698" w:rsidRDefault="00581698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A24B69F" w14:textId="6E3DE096" w:rsidR="00581698" w:rsidRDefault="00581698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75DC1C6" w14:textId="2FAFF4B1" w:rsidR="00581698" w:rsidRDefault="00581698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061DDB2" w14:textId="7582E5AE" w:rsidR="00581698" w:rsidRDefault="00581698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39B23355" w14:textId="77777777" w:rsidR="00581698" w:rsidRPr="00980F33" w:rsidRDefault="00581698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EE18029" w14:textId="416F6568" w:rsidR="00980F33" w:rsidRPr="006B19E5" w:rsidRDefault="00980F33" w:rsidP="00980F33">
      <w:pPr>
        <w:numPr>
          <w:ilvl w:val="1"/>
          <w:numId w:val="6"/>
        </w:numPr>
        <w:autoSpaceDE w:val="0"/>
        <w:autoSpaceDN w:val="0"/>
        <w:adjustRightInd w:val="0"/>
        <w:spacing w:after="17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 xml:space="preserve">5. Dibujo e inserción de figuras </w:t>
      </w:r>
    </w:p>
    <w:p w14:paraId="00372F69" w14:textId="170D40F1" w:rsidR="00980F33" w:rsidRPr="006B19E5" w:rsidRDefault="00980F33" w:rsidP="00980F33">
      <w:pPr>
        <w:numPr>
          <w:ilvl w:val="1"/>
          <w:numId w:val="15"/>
        </w:numPr>
        <w:autoSpaceDE w:val="0"/>
        <w:autoSpaceDN w:val="0"/>
        <w:adjustRightInd w:val="0"/>
        <w:spacing w:after="17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 xml:space="preserve">Inserta al menos 3 formas (flechas, rectángulos, círculos). </w:t>
      </w:r>
    </w:p>
    <w:p w14:paraId="602286D1" w14:textId="6ED64C00" w:rsidR="00980F33" w:rsidRPr="006B19E5" w:rsidRDefault="00980F33" w:rsidP="00980F33">
      <w:pPr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 xml:space="preserve">Cámbiales el color, agrega texto dentro de las figuras y conéctalas con líneas o flechas. </w:t>
      </w:r>
    </w:p>
    <w:p w14:paraId="279AD832" w14:textId="2B00952E" w:rsidR="00980F33" w:rsidRDefault="00323C25" w:rsidP="00323C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9E35ED" wp14:editId="0BB20CF2">
                <wp:simplePos x="0" y="0"/>
                <wp:positionH relativeFrom="column">
                  <wp:posOffset>2496484</wp:posOffset>
                </wp:positionH>
                <wp:positionV relativeFrom="paragraph">
                  <wp:posOffset>136562</wp:posOffset>
                </wp:positionV>
                <wp:extent cx="895985" cy="770890"/>
                <wp:effectExtent l="0" t="0" r="18415" b="10160"/>
                <wp:wrapNone/>
                <wp:docPr id="24" name="Rectángulo: esquinas superiore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985" cy="770890"/>
                        </a:xfrm>
                        <a:prstGeom prst="round2SameRect">
                          <a:avLst>
                            <a:gd name="adj1" fmla="val 39925"/>
                            <a:gd name="adj2" fmla="val 0"/>
                          </a:avLst>
                        </a:prstGeom>
                        <a:solidFill>
                          <a:schemeClr val="accent2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9657891" w14:textId="73F8A69D" w:rsidR="00323C25" w:rsidRPr="00323C25" w:rsidRDefault="00323C25" w:rsidP="00323C2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PATA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9E35ED" id="Rectángulo: esquinas superiores redondeadas 24" o:spid="_x0000_s1026" style="position:absolute;margin-left:196.55pt;margin-top:10.75pt;width:70.55pt;height:60.7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95985,77089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" adj="-11796480,,5400" path="m307778,l588207,c758188,,895985,137797,895985,307778r,463112l895985,770890,,770890r,l,307778c,137797,137797,,307778,xe" fillcolor="#c45911 [2405]" strokecolor="#1f3763 [1604]" strokeweight="1pt">
                <v:stroke joinstyle="miter"/>
                <v:formulas/>
                <v:path arrowok="t" o:connecttype="custom" o:connectlocs="307778,0;588207,0;895985,307778;895985,770890;895985,770890;0,770890;0,770890;0,307778;307778,0" o:connectangles="0,0,0,0,0,0,0,0,0" textboxrect="0,0,895985,770890"/>
                <v:textbox>
                  <w:txbxContent>
                    <w:p w14:paraId="39657891" w14:textId="73F8A69D" w:rsidR="00323C25" w:rsidRPr="00323C25" w:rsidRDefault="00323C25" w:rsidP="00323C2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PATA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A5F025A" wp14:editId="19BC0BF8">
                <wp:simplePos x="0" y="0"/>
                <wp:positionH relativeFrom="column">
                  <wp:posOffset>4011818</wp:posOffset>
                </wp:positionH>
                <wp:positionV relativeFrom="paragraph">
                  <wp:posOffset>163269</wp:posOffset>
                </wp:positionV>
                <wp:extent cx="1398494" cy="770890"/>
                <wp:effectExtent l="0" t="0" r="11430" b="10160"/>
                <wp:wrapNone/>
                <wp:docPr id="25" name="Cub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8494" cy="770890"/>
                        </a:xfrm>
                        <a:prstGeom prst="cube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1CBF10" w14:textId="0C92AF44" w:rsidR="00323C25" w:rsidRPr="00323C25" w:rsidRDefault="00323C25" w:rsidP="00323C2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TANQUE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5F025A" id="_x0000_t16" coordsize="21600,21600" o:spt="16" adj="5400" path="m@0,l0@0,,21600@1,21600,21600@2,21600,xem0@0nfl@1@0,21600,em@1@0nfl@1,21600e">
                <v:stroke joinstyle="miter"/>
                <v:formulas>
                  <v:f eqn="val #0"/>
                  <v:f eqn="sum width 0 #0"/>
                  <v:f eqn="sum height 0 #0"/>
                  <v:f eqn="mid height #0"/>
                  <v:f eqn="prod @1 1 2"/>
                  <v:f eqn="prod @2 1 2"/>
                  <v:f eqn="mid width #0"/>
                </v:formulas>
                <v:path o:extrusionok="f" gradientshapeok="t" limo="10800,10800" o:connecttype="custom" o:connectlocs="@6,0;@4,@0;0,@3;@4,21600;@1,@3;21600,@5" o:connectangles="270,270,180,90,0,0" textboxrect="0,@0,@1,21600"/>
                <v:handles>
                  <v:h position="topLeft,#0" switch="" yrange="0,21600"/>
                </v:handles>
                <o:complex v:ext="view"/>
              </v:shapetype>
              <v:shape id="Cubo 25" o:spid="_x0000_s1027" type="#_x0000_t16" style="position:absolute;margin-left:315.9pt;margin-top:12.85pt;width:110.1pt;height:60.7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" fillcolor="#00b050" strokecolor="#1f3763 [1604]" strokeweight="1pt">
                <v:textbox>
                  <w:txbxContent>
                    <w:p w14:paraId="251CBF10" w14:textId="0C92AF44" w:rsidR="00323C25" w:rsidRPr="00323C25" w:rsidRDefault="00323C25" w:rsidP="00323C2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TANQUE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BC002E0" wp14:editId="10B5E03B">
                <wp:simplePos x="0" y="0"/>
                <wp:positionH relativeFrom="column">
                  <wp:posOffset>416971</wp:posOffset>
                </wp:positionH>
                <wp:positionV relativeFrom="paragraph">
                  <wp:posOffset>137160</wp:posOffset>
                </wp:positionV>
                <wp:extent cx="1595718" cy="708212"/>
                <wp:effectExtent l="0" t="0" r="24130" b="15875"/>
                <wp:wrapNone/>
                <wp:docPr id="23" name="Elips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5718" cy="708212"/>
                        </a:xfrm>
                        <a:prstGeom prst="ellipse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79FCBE" w14:textId="712B86F1" w:rsidR="00323C25" w:rsidRPr="00323C25" w:rsidRDefault="00323C25" w:rsidP="00323C25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ROSA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C002E0" id="Elipse 23" o:spid="_x0000_s1028" style="position:absolute;margin-left:32.85pt;margin-top:10.8pt;width:125.65pt;height:55.7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" fillcolor="#c00000" strokecolor="#1f3763 [1604]" strokeweight="1pt">
                <v:stroke joinstyle="miter"/>
                <v:textbox>
                  <w:txbxContent>
                    <w:p w14:paraId="1179FCBE" w14:textId="712B86F1" w:rsidR="00323C25" w:rsidRPr="00323C25" w:rsidRDefault="00323C25" w:rsidP="00323C25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ROSA</w:t>
                      </w:r>
                    </w:p>
                  </w:txbxContent>
                </v:textbox>
              </v:oval>
            </w:pict>
          </mc:Fallback>
        </mc:AlternateContent>
      </w:r>
    </w:p>
    <w:p w14:paraId="7A37B80C" w14:textId="496E5157" w:rsidR="00323C25" w:rsidRDefault="00323C25" w:rsidP="00323C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70140B6" wp14:editId="5023AA47">
                <wp:simplePos x="0" y="0"/>
                <wp:positionH relativeFrom="column">
                  <wp:posOffset>1943212</wp:posOffset>
                </wp:positionH>
                <wp:positionV relativeFrom="paragraph">
                  <wp:posOffset>59989</wp:posOffset>
                </wp:positionV>
                <wp:extent cx="680720" cy="382120"/>
                <wp:effectExtent l="38100" t="76200" r="0" b="94615"/>
                <wp:wrapNone/>
                <wp:docPr id="27" name="Conector: curvad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0720" cy="382120"/>
                        </a:xfrm>
                        <a:prstGeom prst="curvedConnector3">
                          <a:avLst/>
                        </a:prstGeom>
                        <a:ln w="38100">
                          <a:solidFill>
                            <a:srgbClr val="7030A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E711E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ado 27" o:spid="_x0000_s1026" type="#_x0000_t38" style="position:absolute;margin-left:153pt;margin-top:4.7pt;width:53.6pt;height:30.1pt;flip:y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" adj="10800" strokecolor="#7030a0" strokeweight="3pt">
                <v:stroke startarrow="block" endarrow="block" joinstyle="miter"/>
              </v:shape>
            </w:pict>
          </mc:Fallback>
        </mc:AlternateContent>
      </w:r>
      <w:r>
        <w:rPr>
          <w:rFonts w:ascii="Calibri" w:hAnsi="Calibri" w:cs="Calibri"/>
          <w:noProof/>
          <w:color w:val="00000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FC4E93" wp14:editId="10C8448D">
                <wp:simplePos x="0" y="0"/>
                <wp:positionH relativeFrom="column">
                  <wp:posOffset>3258783</wp:posOffset>
                </wp:positionH>
                <wp:positionV relativeFrom="paragraph">
                  <wp:posOffset>59989</wp:posOffset>
                </wp:positionV>
                <wp:extent cx="826994" cy="615800"/>
                <wp:effectExtent l="0" t="152400" r="0" b="165735"/>
                <wp:wrapNone/>
                <wp:docPr id="28" name="Conector: angula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6994" cy="615800"/>
                        </a:xfrm>
                        <a:prstGeom prst="bentConnector3">
                          <a:avLst/>
                        </a:prstGeom>
                        <a:ln w="76200">
                          <a:solidFill>
                            <a:srgbClr val="00206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4C9B8F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r 28" o:spid="_x0000_s1026" type="#_x0000_t34" style="position:absolute;margin-left:256.6pt;margin-top:4.7pt;width:65.1pt;height:48.5pt;z-index:2517053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" strokecolor="#002060" strokeweight="6pt">
                <v:stroke startarrow="block" endarrow="block"/>
              </v:shape>
            </w:pict>
          </mc:Fallback>
        </mc:AlternateContent>
      </w:r>
    </w:p>
    <w:p w14:paraId="415A4970" w14:textId="6AA0844E" w:rsidR="00323C25" w:rsidRDefault="00323C25" w:rsidP="00323C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7EA6C89" w14:textId="0752A87A" w:rsidR="00323C25" w:rsidRDefault="00323C25" w:rsidP="00323C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09160898" w14:textId="2D547281" w:rsidR="00323C25" w:rsidRDefault="00323C25" w:rsidP="00323C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1BB99D0D" w14:textId="77777777" w:rsidR="00323C25" w:rsidRPr="00980F33" w:rsidRDefault="00323C25" w:rsidP="00323C25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A64B6F9" w14:textId="77777777" w:rsidR="00980F33" w:rsidRPr="00980F33" w:rsidRDefault="00980F33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E5E8656" w14:textId="575F4270" w:rsidR="00980F33" w:rsidRPr="006B19E5" w:rsidRDefault="00980F33" w:rsidP="00980F33">
      <w:pPr>
        <w:numPr>
          <w:ilvl w:val="1"/>
          <w:numId w:val="7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>6. Creación de un índice automático</w:t>
      </w:r>
    </w:p>
    <w:p w14:paraId="04CC733C" w14:textId="380DA422" w:rsidR="00980F33" w:rsidRPr="006B19E5" w:rsidRDefault="00980F33" w:rsidP="00980F33">
      <w:pPr>
        <w:numPr>
          <w:ilvl w:val="1"/>
          <w:numId w:val="16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 xml:space="preserve">Escribe un documento breve con títulos y subtítulos usando estilos ("Título 1", "Título 2"). </w:t>
      </w:r>
    </w:p>
    <w:p w14:paraId="326D732E" w14:textId="3E9BFED6" w:rsidR="00980F33" w:rsidRPr="006B19E5" w:rsidRDefault="00980F33" w:rsidP="00980F33">
      <w:pPr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 xml:space="preserve">Luego, inserta una tabla de contenido automática al inicio del documento. </w:t>
      </w:r>
    </w:p>
    <w:p w14:paraId="018C1EEE" w14:textId="778B3300" w:rsidR="00F771D0" w:rsidRDefault="00F771D0" w:rsidP="00F771D0">
      <w:pPr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Calibri"/>
          <w:color w:val="00000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934399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FDD39" w14:textId="542AA353" w:rsidR="00FD5930" w:rsidRDefault="00FD5930">
          <w:pPr>
            <w:pStyle w:val="TtuloTDC"/>
          </w:pPr>
          <w:r w:rsidRPr="002560E5">
            <w:rPr>
              <w:color w:val="4472C4" w:themeColor="accent1"/>
              <w:lang w:val="es-ES"/>
            </w:rPr>
            <w:t>Contenido</w:t>
          </w:r>
        </w:p>
        <w:p w14:paraId="0BC8E2A4" w14:textId="270EA2ED" w:rsidR="00FD5930" w:rsidRDefault="00FD5930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8062256" w:history="1">
            <w:r w:rsidRPr="00AE34CC">
              <w:rPr>
                <w:rStyle w:val="Hipervnculo"/>
                <w:rFonts w:ascii="Calibri" w:hAnsi="Calibri" w:cs="Calibri"/>
                <w:noProof/>
              </w:rPr>
              <w:t>Titulo 1(VIDA)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_Toc198062256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0752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B69AC" w14:textId="4028AFFA" w:rsidR="00FD5930" w:rsidRDefault="00742A59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98062257" w:history="1">
            <w:r w:rsidR="00FD5930" w:rsidRPr="00AE34CC">
              <w:rPr>
                <w:rStyle w:val="Hipervnculo"/>
                <w:rFonts w:ascii="Calibri" w:hAnsi="Calibri" w:cs="Calibri"/>
                <w:noProof/>
              </w:rPr>
              <w:t>Subtitulo 1(VIDA?)</w:t>
            </w:r>
            <w:r w:rsidR="00FD5930">
              <w:rPr>
                <w:noProof/>
                <w:webHidden/>
              </w:rPr>
              <w:tab/>
            </w:r>
            <w:r w:rsidR="00FD5930">
              <w:rPr>
                <w:noProof/>
                <w:webHidden/>
              </w:rPr>
              <w:fldChar w:fldCharType="begin"/>
            </w:r>
            <w:r w:rsidR="00FD5930">
              <w:rPr>
                <w:noProof/>
                <w:webHidden/>
              </w:rPr>
              <w:instrText xml:space="preserve"> PAGEREF _Toc198062257 \h </w:instrText>
            </w:r>
            <w:r w:rsidR="00FD5930">
              <w:rPr>
                <w:noProof/>
                <w:webHidden/>
              </w:rPr>
            </w:r>
            <w:r w:rsidR="00FD5930">
              <w:rPr>
                <w:noProof/>
                <w:webHidden/>
              </w:rPr>
              <w:fldChar w:fldCharType="separate"/>
            </w:r>
            <w:r w:rsidR="00207528">
              <w:rPr>
                <w:noProof/>
                <w:webHidden/>
              </w:rPr>
              <w:t>2</w:t>
            </w:r>
            <w:r w:rsidR="00FD5930">
              <w:rPr>
                <w:noProof/>
                <w:webHidden/>
              </w:rPr>
              <w:fldChar w:fldCharType="end"/>
            </w:r>
          </w:hyperlink>
        </w:p>
        <w:p w14:paraId="2F01B8E3" w14:textId="6B32E170" w:rsidR="00FD5930" w:rsidRDefault="00742A59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98062258" w:history="1">
            <w:r w:rsidR="00FD5930" w:rsidRPr="00AE34CC">
              <w:rPr>
                <w:rStyle w:val="Hipervnculo"/>
                <w:rFonts w:ascii="Calibri" w:hAnsi="Calibri" w:cs="Calibri"/>
                <w:noProof/>
              </w:rPr>
              <w:t>Subtitulo 2(VIDA!)</w:t>
            </w:r>
            <w:r w:rsidR="00FD5930">
              <w:rPr>
                <w:noProof/>
                <w:webHidden/>
              </w:rPr>
              <w:tab/>
            </w:r>
            <w:r w:rsidR="00FD5930">
              <w:rPr>
                <w:noProof/>
                <w:webHidden/>
              </w:rPr>
              <w:fldChar w:fldCharType="begin"/>
            </w:r>
            <w:r w:rsidR="00FD5930">
              <w:rPr>
                <w:noProof/>
                <w:webHidden/>
              </w:rPr>
              <w:instrText xml:space="preserve"> PAGEREF _Toc198062258 \h </w:instrText>
            </w:r>
            <w:r w:rsidR="00FD5930">
              <w:rPr>
                <w:noProof/>
                <w:webHidden/>
              </w:rPr>
            </w:r>
            <w:r w:rsidR="00FD5930">
              <w:rPr>
                <w:noProof/>
                <w:webHidden/>
              </w:rPr>
              <w:fldChar w:fldCharType="separate"/>
            </w:r>
            <w:r w:rsidR="00207528">
              <w:rPr>
                <w:noProof/>
                <w:webHidden/>
              </w:rPr>
              <w:t>2</w:t>
            </w:r>
            <w:r w:rsidR="00FD5930">
              <w:rPr>
                <w:noProof/>
                <w:webHidden/>
              </w:rPr>
              <w:fldChar w:fldCharType="end"/>
            </w:r>
          </w:hyperlink>
        </w:p>
        <w:p w14:paraId="701EA84A" w14:textId="7AF40B3E" w:rsidR="00FD5930" w:rsidRDefault="00742A5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98062259" w:history="1">
            <w:r w:rsidR="00FD5930" w:rsidRPr="00AE34CC">
              <w:rPr>
                <w:rStyle w:val="Hipervnculo"/>
                <w:rFonts w:ascii="Calibri" w:hAnsi="Calibri" w:cs="Calibri"/>
                <w:noProof/>
              </w:rPr>
              <w:t>Titulo 2(MUERTE)</w:t>
            </w:r>
            <w:r w:rsidR="00FD5930">
              <w:rPr>
                <w:noProof/>
                <w:webHidden/>
              </w:rPr>
              <w:tab/>
            </w:r>
            <w:r w:rsidR="00FD5930">
              <w:rPr>
                <w:noProof/>
                <w:webHidden/>
              </w:rPr>
              <w:fldChar w:fldCharType="begin"/>
            </w:r>
            <w:r w:rsidR="00FD5930">
              <w:rPr>
                <w:noProof/>
                <w:webHidden/>
              </w:rPr>
              <w:instrText xml:space="preserve"> PAGEREF _Toc198062259 \h </w:instrText>
            </w:r>
            <w:r w:rsidR="00FD5930">
              <w:rPr>
                <w:noProof/>
                <w:webHidden/>
              </w:rPr>
            </w:r>
            <w:r w:rsidR="00FD5930">
              <w:rPr>
                <w:noProof/>
                <w:webHidden/>
              </w:rPr>
              <w:fldChar w:fldCharType="separate"/>
            </w:r>
            <w:r w:rsidR="00207528">
              <w:rPr>
                <w:noProof/>
                <w:webHidden/>
              </w:rPr>
              <w:t>3</w:t>
            </w:r>
            <w:r w:rsidR="00FD5930">
              <w:rPr>
                <w:noProof/>
                <w:webHidden/>
              </w:rPr>
              <w:fldChar w:fldCharType="end"/>
            </w:r>
          </w:hyperlink>
        </w:p>
        <w:p w14:paraId="632B1831" w14:textId="2D550698" w:rsidR="00FD5930" w:rsidRDefault="00742A59">
          <w:pPr>
            <w:pStyle w:val="TDC2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98062260" w:history="1">
            <w:r w:rsidR="00FD5930" w:rsidRPr="00AE34CC">
              <w:rPr>
                <w:rStyle w:val="Hipervnculo"/>
                <w:rFonts w:ascii="Calibri" w:hAnsi="Calibri" w:cs="Calibri"/>
                <w:noProof/>
              </w:rPr>
              <w:t>Subtitulo 1(muerte)</w:t>
            </w:r>
            <w:r w:rsidR="00FD5930">
              <w:rPr>
                <w:noProof/>
                <w:webHidden/>
              </w:rPr>
              <w:tab/>
            </w:r>
            <w:r w:rsidR="00FD5930">
              <w:rPr>
                <w:noProof/>
                <w:webHidden/>
              </w:rPr>
              <w:fldChar w:fldCharType="begin"/>
            </w:r>
            <w:r w:rsidR="00FD5930">
              <w:rPr>
                <w:noProof/>
                <w:webHidden/>
              </w:rPr>
              <w:instrText xml:space="preserve"> PAGEREF _Toc198062260 \h </w:instrText>
            </w:r>
            <w:r w:rsidR="00FD5930">
              <w:rPr>
                <w:noProof/>
                <w:webHidden/>
              </w:rPr>
            </w:r>
            <w:r w:rsidR="00FD5930">
              <w:rPr>
                <w:noProof/>
                <w:webHidden/>
              </w:rPr>
              <w:fldChar w:fldCharType="separate"/>
            </w:r>
            <w:r w:rsidR="00207528">
              <w:rPr>
                <w:noProof/>
                <w:webHidden/>
              </w:rPr>
              <w:t>3</w:t>
            </w:r>
            <w:r w:rsidR="00FD5930">
              <w:rPr>
                <w:noProof/>
                <w:webHidden/>
              </w:rPr>
              <w:fldChar w:fldCharType="end"/>
            </w:r>
          </w:hyperlink>
        </w:p>
        <w:p w14:paraId="074BECA4" w14:textId="180AC4A4" w:rsidR="00FD5930" w:rsidRDefault="00742A59">
          <w:pPr>
            <w:pStyle w:val="TDC1"/>
            <w:tabs>
              <w:tab w:val="right" w:leader="dot" w:pos="8494"/>
            </w:tabs>
            <w:rPr>
              <w:rFonts w:cstheme="minorBidi"/>
              <w:noProof/>
            </w:rPr>
          </w:pPr>
          <w:hyperlink w:anchor="_Toc198062261" w:history="1">
            <w:r w:rsidR="00FD5930" w:rsidRPr="00AE34CC">
              <w:rPr>
                <w:rStyle w:val="Hipervnculo"/>
                <w:rFonts w:ascii="Calibri" w:hAnsi="Calibri" w:cs="Calibri"/>
                <w:noProof/>
              </w:rPr>
              <w:t>Titulo 3(SI)</w:t>
            </w:r>
            <w:r w:rsidR="00FD5930">
              <w:rPr>
                <w:noProof/>
                <w:webHidden/>
              </w:rPr>
              <w:tab/>
            </w:r>
            <w:r w:rsidR="00FD5930">
              <w:rPr>
                <w:noProof/>
                <w:webHidden/>
              </w:rPr>
              <w:fldChar w:fldCharType="begin"/>
            </w:r>
            <w:r w:rsidR="00FD5930">
              <w:rPr>
                <w:noProof/>
                <w:webHidden/>
              </w:rPr>
              <w:instrText xml:space="preserve"> PAGEREF _Toc198062261 \h </w:instrText>
            </w:r>
            <w:r w:rsidR="00FD5930">
              <w:rPr>
                <w:noProof/>
                <w:webHidden/>
              </w:rPr>
            </w:r>
            <w:r w:rsidR="00FD5930">
              <w:rPr>
                <w:noProof/>
                <w:webHidden/>
              </w:rPr>
              <w:fldChar w:fldCharType="separate"/>
            </w:r>
            <w:r w:rsidR="00207528">
              <w:rPr>
                <w:noProof/>
                <w:webHidden/>
              </w:rPr>
              <w:t>3</w:t>
            </w:r>
            <w:r w:rsidR="00FD5930">
              <w:rPr>
                <w:noProof/>
                <w:webHidden/>
              </w:rPr>
              <w:fldChar w:fldCharType="end"/>
            </w:r>
          </w:hyperlink>
        </w:p>
        <w:p w14:paraId="2BE86FE6" w14:textId="06C20515" w:rsidR="00980F33" w:rsidRPr="00980F33" w:rsidRDefault="00FD5930" w:rsidP="00FD5930">
          <w:r>
            <w:rPr>
              <w:b/>
              <w:bCs/>
              <w:lang w:val="es-ES"/>
            </w:rPr>
            <w:fldChar w:fldCharType="end"/>
          </w:r>
        </w:p>
      </w:sdtContent>
    </w:sdt>
    <w:p w14:paraId="0F198946" w14:textId="20DD162F" w:rsidR="00980F33" w:rsidRDefault="00F771D0" w:rsidP="00F771D0">
      <w:pPr>
        <w:pStyle w:val="Ttulo1"/>
        <w:rPr>
          <w:rFonts w:ascii="Calibri" w:hAnsi="Calibri" w:cs="Calibri"/>
          <w:color w:val="000000"/>
        </w:rPr>
      </w:pPr>
      <w:bookmarkStart w:id="0" w:name="_Titulo_1(VIDA)"/>
      <w:bookmarkStart w:id="1" w:name="_Toc198062256"/>
      <w:bookmarkEnd w:id="0"/>
      <w:r>
        <w:rPr>
          <w:rFonts w:ascii="Calibri" w:hAnsi="Calibri" w:cs="Calibri"/>
          <w:color w:val="000000"/>
        </w:rPr>
        <w:t>Titulo 1</w:t>
      </w:r>
      <w:r w:rsidR="00FD5930">
        <w:rPr>
          <w:rFonts w:ascii="Calibri" w:hAnsi="Calibri" w:cs="Calibri"/>
          <w:color w:val="000000"/>
        </w:rPr>
        <w:t>(VIDA)</w:t>
      </w:r>
      <w:bookmarkEnd w:id="1"/>
    </w:p>
    <w:p w14:paraId="7394D942" w14:textId="6F26B561" w:rsidR="00F771D0" w:rsidRDefault="00F771D0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commentRangeStart w:id="2"/>
      <w:r>
        <w:rPr>
          <w:rFonts w:ascii="Calibri" w:hAnsi="Calibri" w:cs="Calibri"/>
          <w:color w:val="000000"/>
        </w:rPr>
        <w:t>La vida sigue y sigue y sigue y sigue y no para de seguir así de simple</w:t>
      </w:r>
      <w:commentRangeEnd w:id="2"/>
      <w:r w:rsidR="00056F0F">
        <w:rPr>
          <w:rStyle w:val="Refdecomentario"/>
        </w:rPr>
        <w:commentReference w:id="2"/>
      </w:r>
      <w:r>
        <w:rPr>
          <w:rFonts w:ascii="Calibri" w:hAnsi="Calibri" w:cs="Calibri"/>
          <w:color w:val="000000"/>
        </w:rPr>
        <w:t>.</w:t>
      </w:r>
    </w:p>
    <w:p w14:paraId="3B094007" w14:textId="1E996C4B" w:rsidR="00F771D0" w:rsidRDefault="00F771D0" w:rsidP="00F771D0">
      <w:pPr>
        <w:pStyle w:val="Ttulo2"/>
        <w:rPr>
          <w:rFonts w:ascii="Calibri" w:hAnsi="Calibri" w:cs="Calibri"/>
          <w:color w:val="000000"/>
        </w:rPr>
      </w:pPr>
      <w:bookmarkStart w:id="3" w:name="_Toc198062257"/>
      <w:r>
        <w:rPr>
          <w:rFonts w:ascii="Calibri" w:hAnsi="Calibri" w:cs="Calibri"/>
          <w:color w:val="000000"/>
        </w:rPr>
        <w:t>Subtitulo 1</w:t>
      </w:r>
      <w:r w:rsidR="00FD5930">
        <w:rPr>
          <w:rFonts w:ascii="Calibri" w:hAnsi="Calibri" w:cs="Calibri"/>
          <w:color w:val="000000"/>
        </w:rPr>
        <w:t>(VIDA?)</w:t>
      </w:r>
      <w:bookmarkEnd w:id="3"/>
    </w:p>
    <w:p w14:paraId="38BDDCF9" w14:textId="121F5932" w:rsidR="00F771D0" w:rsidRDefault="00F771D0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vida aunque no sepas sigue.</w:t>
      </w:r>
    </w:p>
    <w:p w14:paraId="0132AFB2" w14:textId="3F7A2113" w:rsidR="00F771D0" w:rsidRDefault="00F771D0" w:rsidP="00F771D0">
      <w:pPr>
        <w:pStyle w:val="Ttulo2"/>
        <w:rPr>
          <w:rFonts w:ascii="Calibri" w:hAnsi="Calibri" w:cs="Calibri"/>
          <w:color w:val="000000"/>
        </w:rPr>
      </w:pPr>
      <w:bookmarkStart w:id="4" w:name="_Toc198062258"/>
      <w:r>
        <w:rPr>
          <w:rFonts w:ascii="Calibri" w:hAnsi="Calibri" w:cs="Calibri"/>
          <w:color w:val="000000"/>
        </w:rPr>
        <w:t>Subtitulo 2</w:t>
      </w:r>
      <w:r w:rsidR="00FD5930">
        <w:rPr>
          <w:rFonts w:ascii="Calibri" w:hAnsi="Calibri" w:cs="Calibri"/>
          <w:color w:val="000000"/>
        </w:rPr>
        <w:t>(VIDA!)</w:t>
      </w:r>
      <w:bookmarkEnd w:id="4"/>
    </w:p>
    <w:p w14:paraId="0282372A" w14:textId="24EFDCCF" w:rsidR="00F771D0" w:rsidRDefault="00F771D0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Ay la vida como va y viene pero nunca deja de seguir.</w:t>
      </w:r>
    </w:p>
    <w:p w14:paraId="20F6B563" w14:textId="34ECCE2F" w:rsidR="00F771D0" w:rsidRDefault="00F771D0" w:rsidP="00F771D0">
      <w:pPr>
        <w:pStyle w:val="Ttulo1"/>
        <w:rPr>
          <w:rFonts w:ascii="Calibri" w:hAnsi="Calibri" w:cs="Calibri"/>
          <w:color w:val="000000"/>
        </w:rPr>
      </w:pPr>
      <w:bookmarkStart w:id="5" w:name="_Titulo_2(MUERTE)"/>
      <w:bookmarkStart w:id="6" w:name="_Toc198062259"/>
      <w:bookmarkEnd w:id="5"/>
      <w:r>
        <w:rPr>
          <w:rFonts w:ascii="Calibri" w:hAnsi="Calibri" w:cs="Calibri"/>
          <w:color w:val="000000"/>
        </w:rPr>
        <w:lastRenderedPageBreak/>
        <w:t>Titulo 2</w:t>
      </w:r>
      <w:r w:rsidR="00FD5930">
        <w:rPr>
          <w:rFonts w:ascii="Calibri" w:hAnsi="Calibri" w:cs="Calibri"/>
          <w:color w:val="000000"/>
        </w:rPr>
        <w:t>(MUERTE)</w:t>
      </w:r>
      <w:bookmarkEnd w:id="6"/>
    </w:p>
    <w:p w14:paraId="178F952A" w14:textId="36650ABA" w:rsidR="00F771D0" w:rsidRDefault="00F771D0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La muerte es una pausa pero no todo pue</w:t>
      </w:r>
      <w:r w:rsidR="00056F0F">
        <w:rPr>
          <w:rFonts w:ascii="Calibri" w:hAnsi="Calibri" w:cs="Calibri"/>
          <w:color w:val="000000"/>
        </w:rPr>
        <w:t>d</w:t>
      </w:r>
      <w:r>
        <w:rPr>
          <w:rFonts w:ascii="Calibri" w:hAnsi="Calibri" w:cs="Calibri"/>
          <w:color w:val="000000"/>
        </w:rPr>
        <w:t>e llegar ahí.</w:t>
      </w:r>
    </w:p>
    <w:p w14:paraId="5F3978E9" w14:textId="64096C87" w:rsidR="00F771D0" w:rsidRDefault="00F771D0" w:rsidP="00F771D0">
      <w:pPr>
        <w:pStyle w:val="Ttulo2"/>
        <w:rPr>
          <w:rFonts w:ascii="Calibri" w:hAnsi="Calibri" w:cs="Calibri"/>
          <w:color w:val="000000"/>
        </w:rPr>
      </w:pPr>
      <w:bookmarkStart w:id="7" w:name="_Toc198062260"/>
      <w:r>
        <w:rPr>
          <w:rFonts w:ascii="Calibri" w:hAnsi="Calibri" w:cs="Calibri"/>
          <w:color w:val="000000"/>
        </w:rPr>
        <w:t xml:space="preserve">Subtitulo </w:t>
      </w:r>
      <w:r w:rsidR="00FD5930">
        <w:rPr>
          <w:rFonts w:ascii="Calibri" w:hAnsi="Calibri" w:cs="Calibri"/>
          <w:color w:val="000000"/>
        </w:rPr>
        <w:t>1(muerte)</w:t>
      </w:r>
      <w:bookmarkEnd w:id="7"/>
    </w:p>
    <w:p w14:paraId="0602BBCD" w14:textId="58EA1003" w:rsidR="00F771D0" w:rsidRDefault="00F771D0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r>
        <w:rPr>
          <w:rFonts w:ascii="Calibri" w:hAnsi="Calibri" w:cs="Calibri"/>
          <w:color w:val="000000"/>
        </w:rPr>
        <w:t>Ayuda, la muerte sigue viniendo pero la vida no puede parar.</w:t>
      </w:r>
    </w:p>
    <w:p w14:paraId="26751EF4" w14:textId="5BA4AD59" w:rsidR="00F771D0" w:rsidRDefault="00F771D0" w:rsidP="00F771D0">
      <w:pPr>
        <w:pStyle w:val="Ttulo1"/>
        <w:rPr>
          <w:rFonts w:ascii="Calibri" w:hAnsi="Calibri" w:cs="Calibri"/>
          <w:color w:val="000000"/>
        </w:rPr>
      </w:pPr>
      <w:bookmarkStart w:id="8" w:name="_Toc198062261"/>
      <w:r>
        <w:rPr>
          <w:rFonts w:ascii="Calibri" w:hAnsi="Calibri" w:cs="Calibri"/>
          <w:color w:val="000000"/>
        </w:rPr>
        <w:t>Titulo 3</w:t>
      </w:r>
      <w:r w:rsidR="00FD5930">
        <w:rPr>
          <w:rFonts w:ascii="Calibri" w:hAnsi="Calibri" w:cs="Calibri"/>
          <w:color w:val="000000"/>
        </w:rPr>
        <w:t>(SI)</w:t>
      </w:r>
      <w:bookmarkEnd w:id="8"/>
    </w:p>
    <w:p w14:paraId="23E38C48" w14:textId="6E265906" w:rsidR="00F771D0" w:rsidRDefault="00F771D0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  <w:commentRangeStart w:id="9"/>
      <w:r>
        <w:rPr>
          <w:rFonts w:ascii="Calibri" w:hAnsi="Calibri" w:cs="Calibri"/>
          <w:color w:val="000000"/>
        </w:rPr>
        <w:t>Simplemente queda seguir y resistir.</w:t>
      </w:r>
      <w:commentRangeEnd w:id="9"/>
      <w:r w:rsidR="00056F0F">
        <w:rPr>
          <w:rStyle w:val="Refdecomentario"/>
        </w:rPr>
        <w:commentReference w:id="9"/>
      </w:r>
    </w:p>
    <w:p w14:paraId="78AD4D85" w14:textId="2B83D191" w:rsidR="00FD5930" w:rsidRDefault="00FD5930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B0B7107" w14:textId="77777777" w:rsidR="00FD5930" w:rsidRPr="00980F33" w:rsidRDefault="00FD5930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7327A54E" w14:textId="32B12427" w:rsidR="00980F33" w:rsidRPr="006B19E5" w:rsidRDefault="00980F33" w:rsidP="00980F33">
      <w:pPr>
        <w:numPr>
          <w:ilvl w:val="1"/>
          <w:numId w:val="8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 xml:space="preserve">7. Creación de hipervínculos </w:t>
      </w:r>
    </w:p>
    <w:p w14:paraId="61B3F72D" w14:textId="7093DA39" w:rsidR="00980F33" w:rsidRPr="006B19E5" w:rsidRDefault="00980F33" w:rsidP="00980F33">
      <w:pPr>
        <w:numPr>
          <w:ilvl w:val="1"/>
          <w:numId w:val="17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 xml:space="preserve">Crea un índice manual con hipervínculos que lleven a diferentes secciones del mismo documento. </w:t>
      </w:r>
    </w:p>
    <w:p w14:paraId="501E74C1" w14:textId="195731B8" w:rsidR="00980F33" w:rsidRPr="006B19E5" w:rsidRDefault="00980F33" w:rsidP="00980F33">
      <w:pPr>
        <w:numPr>
          <w:ilvl w:val="1"/>
          <w:numId w:val="17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 xml:space="preserve">Además, inserta un link externo (por ejemplo, a una página web académica). </w:t>
      </w:r>
    </w:p>
    <w:p w14:paraId="3B71F02C" w14:textId="77777777" w:rsidR="00980F33" w:rsidRPr="006B19E5" w:rsidRDefault="00980F33" w:rsidP="00980F33">
      <w:pPr>
        <w:numPr>
          <w:ilvl w:val="1"/>
          <w:numId w:val="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14:paraId="410488B9" w14:textId="0A9455E9" w:rsidR="00FD5930" w:rsidRDefault="002560E5" w:rsidP="00980F33">
      <w:pPr>
        <w:autoSpaceDE w:val="0"/>
        <w:autoSpaceDN w:val="0"/>
        <w:adjustRightInd w:val="0"/>
        <w:spacing w:after="0" w:line="240" w:lineRule="auto"/>
        <w:rPr>
          <w:rFonts w:asciiTheme="majorHAnsi" w:hAnsiTheme="majorHAnsi" w:cstheme="majorHAnsi"/>
          <w:color w:val="4472C4" w:themeColor="accent1"/>
          <w:sz w:val="32"/>
          <w:szCs w:val="32"/>
        </w:rPr>
      </w:pPr>
      <w:r w:rsidRPr="002560E5">
        <w:rPr>
          <w:rFonts w:asciiTheme="majorHAnsi" w:hAnsiTheme="majorHAnsi" w:cstheme="majorHAnsi"/>
          <w:color w:val="4472C4" w:themeColor="accent1"/>
          <w:sz w:val="32"/>
          <w:szCs w:val="32"/>
        </w:rPr>
        <w:t>Índice</w:t>
      </w:r>
    </w:p>
    <w:p w14:paraId="77B073E1" w14:textId="5C074573" w:rsidR="002560E5" w:rsidRPr="002560E5" w:rsidRDefault="00742A59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</w:rPr>
      </w:pPr>
      <w:hyperlink w:anchor="_Titulo_1(VIDA)" w:history="1">
        <w:r w:rsidR="002560E5" w:rsidRPr="002560E5">
          <w:rPr>
            <w:rStyle w:val="Hipervnculo"/>
            <w:rFonts w:ascii="Calibri" w:hAnsi="Calibri" w:cs="Calibri"/>
            <w:sz w:val="24"/>
            <w:szCs w:val="24"/>
          </w:rPr>
          <w:t>Titulo 1(VIDA)</w:t>
        </w:r>
      </w:hyperlink>
    </w:p>
    <w:p w14:paraId="07F2357F" w14:textId="1E004244" w:rsidR="002560E5" w:rsidRPr="002560E5" w:rsidRDefault="00742A59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</w:rPr>
      </w:pPr>
      <w:hyperlink w:anchor="_Titulo_2(MUERTE)" w:history="1">
        <w:r w:rsidR="002560E5" w:rsidRPr="002560E5">
          <w:rPr>
            <w:rStyle w:val="Hipervnculo"/>
            <w:rFonts w:ascii="Calibri" w:hAnsi="Calibri" w:cs="Calibri"/>
            <w:sz w:val="24"/>
            <w:szCs w:val="24"/>
          </w:rPr>
          <w:t>Titulo 2(MUERTE)</w:t>
        </w:r>
      </w:hyperlink>
    </w:p>
    <w:p w14:paraId="31A07E57" w14:textId="0AFAFD5A" w:rsidR="002560E5" w:rsidRPr="002560E5" w:rsidRDefault="00742A59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4472C4" w:themeColor="accent1"/>
          <w:sz w:val="24"/>
          <w:szCs w:val="24"/>
        </w:rPr>
      </w:pPr>
      <w:hyperlink r:id="rId17" w:history="1">
        <w:r w:rsidR="002560E5" w:rsidRPr="002560E5">
          <w:rPr>
            <w:rStyle w:val="Hipervnculo"/>
            <w:rFonts w:ascii="Calibri" w:hAnsi="Calibri" w:cs="Calibri"/>
            <w:sz w:val="24"/>
            <w:szCs w:val="24"/>
          </w:rPr>
          <w:t>Letritas</w:t>
        </w:r>
      </w:hyperlink>
    </w:p>
    <w:p w14:paraId="16B5D7F2" w14:textId="77777777" w:rsidR="00FD5930" w:rsidRPr="00980F33" w:rsidRDefault="00FD5930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65C75244" w14:textId="791EF7E6" w:rsidR="00980F33" w:rsidRPr="006B19E5" w:rsidRDefault="00980F33" w:rsidP="00980F33">
      <w:pPr>
        <w:numPr>
          <w:ilvl w:val="1"/>
          <w:numId w:val="9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>8. Encabezado, pie de página y número de página</w:t>
      </w:r>
    </w:p>
    <w:p w14:paraId="2DDEB661" w14:textId="5A0DFD9D" w:rsidR="00980F33" w:rsidRPr="006B19E5" w:rsidRDefault="00980F33" w:rsidP="00980F33">
      <w:pPr>
        <w:numPr>
          <w:ilvl w:val="1"/>
          <w:numId w:val="18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 xml:space="preserve">Agrega un encabezado con el nombre del curso y tu nombre. </w:t>
      </w:r>
    </w:p>
    <w:p w14:paraId="54076E32" w14:textId="59F6C3E9" w:rsidR="00980F33" w:rsidRPr="006B19E5" w:rsidRDefault="00980F33" w:rsidP="00980F33">
      <w:pPr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 xml:space="preserve">En el pie de página, inserta la fecha y la numeración de página (centrada). </w:t>
      </w:r>
    </w:p>
    <w:p w14:paraId="7EA06D20" w14:textId="77777777" w:rsidR="00980F33" w:rsidRPr="006B19E5" w:rsidRDefault="00980F33" w:rsidP="00980F33">
      <w:pPr>
        <w:numPr>
          <w:ilvl w:val="1"/>
          <w:numId w:val="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14:paraId="5AA23A12" w14:textId="31805936" w:rsidR="00980F33" w:rsidRPr="006B19E5" w:rsidRDefault="00980F33" w:rsidP="00980F33">
      <w:pPr>
        <w:numPr>
          <w:ilvl w:val="1"/>
          <w:numId w:val="10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>9. Diseño de portada</w:t>
      </w:r>
    </w:p>
    <w:p w14:paraId="6B876DE4" w14:textId="7738D722" w:rsidR="00980F33" w:rsidRPr="006B19E5" w:rsidRDefault="00980F33" w:rsidP="00980F33">
      <w:pPr>
        <w:numPr>
          <w:ilvl w:val="1"/>
          <w:numId w:val="19"/>
        </w:numPr>
        <w:autoSpaceDE w:val="0"/>
        <w:autoSpaceDN w:val="0"/>
        <w:adjustRightInd w:val="0"/>
        <w:spacing w:after="18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 xml:space="preserve">Crea una portada con: título del trabajo, nombre del estudiante, nombre de la materia, universidad y fecha. </w:t>
      </w:r>
    </w:p>
    <w:p w14:paraId="458FBB0A" w14:textId="463738C4" w:rsidR="00980F33" w:rsidRPr="006B19E5" w:rsidRDefault="00980F33" w:rsidP="00980F33">
      <w:pPr>
        <w:numPr>
          <w:ilvl w:val="1"/>
          <w:numId w:val="19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 xml:space="preserve">Usa alineación, color, y al menos una imagen o figura decorativa. </w:t>
      </w:r>
    </w:p>
    <w:p w14:paraId="3607482C" w14:textId="77777777" w:rsidR="00980F33" w:rsidRPr="006B19E5" w:rsidRDefault="00980F33" w:rsidP="00980F33">
      <w:pPr>
        <w:numPr>
          <w:ilvl w:val="1"/>
          <w:numId w:val="1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14:paraId="50689C25" w14:textId="77777777" w:rsidR="00980F33" w:rsidRPr="006B19E5" w:rsidRDefault="00980F33" w:rsidP="00980F33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</w:p>
    <w:p w14:paraId="101A7292" w14:textId="5C8E91BE" w:rsidR="00980F33" w:rsidRPr="006B19E5" w:rsidRDefault="00980F33" w:rsidP="00980F33">
      <w:pPr>
        <w:numPr>
          <w:ilvl w:val="1"/>
          <w:numId w:val="11"/>
        </w:numPr>
        <w:autoSpaceDE w:val="0"/>
        <w:autoSpaceDN w:val="0"/>
        <w:adjustRightInd w:val="0"/>
        <w:spacing w:after="17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>10. Uso de revisión y comentarios</w:t>
      </w:r>
    </w:p>
    <w:p w14:paraId="583B2150" w14:textId="7C10159F" w:rsidR="00980F33" w:rsidRPr="006B19E5" w:rsidRDefault="00980F33" w:rsidP="00980F33">
      <w:pPr>
        <w:numPr>
          <w:ilvl w:val="1"/>
          <w:numId w:val="20"/>
        </w:numPr>
        <w:autoSpaceDE w:val="0"/>
        <w:autoSpaceDN w:val="0"/>
        <w:adjustRightInd w:val="0"/>
        <w:spacing w:after="17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 xml:space="preserve">Escribe un párrafo, luego activa el modo "Control de cambios". </w:t>
      </w:r>
    </w:p>
    <w:p w14:paraId="6F79ED26" w14:textId="79D32148" w:rsidR="00980F33" w:rsidRPr="006B19E5" w:rsidRDefault="00980F33" w:rsidP="00980F33">
      <w:pPr>
        <w:numPr>
          <w:ilvl w:val="1"/>
          <w:numId w:val="20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b/>
          <w:bCs/>
          <w:color w:val="000000"/>
        </w:rPr>
      </w:pPr>
      <w:r w:rsidRPr="006B19E5">
        <w:rPr>
          <w:rFonts w:ascii="Calibri" w:hAnsi="Calibri" w:cs="Calibri"/>
          <w:b/>
          <w:bCs/>
          <w:color w:val="000000"/>
        </w:rPr>
        <w:t xml:space="preserve">Simula una revisión: elimina, agrega y comenta palabras o frases. </w:t>
      </w:r>
    </w:p>
    <w:p w14:paraId="338BCB02" w14:textId="77777777" w:rsidR="00980F33" w:rsidRPr="00980F33" w:rsidRDefault="00980F33" w:rsidP="00980F33">
      <w:pPr>
        <w:numPr>
          <w:ilvl w:val="1"/>
          <w:numId w:val="11"/>
        </w:num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</w:rPr>
      </w:pPr>
    </w:p>
    <w:p w14:paraId="4B71F0AD" w14:textId="69C81300" w:rsidR="00980F33" w:rsidRPr="00980F33" w:rsidRDefault="00D964EB" w:rsidP="00980F33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Hay veces en la vida que esta te da un golpe terriblemente feo pero la vida es </w:t>
      </w:r>
      <w:proofErr w:type="spellStart"/>
      <w:r>
        <w:rPr>
          <w:sz w:val="22"/>
          <w:szCs w:val="22"/>
        </w:rPr>
        <w:t>asi</w:t>
      </w:r>
      <w:proofErr w:type="spellEnd"/>
      <w:r>
        <w:rPr>
          <w:sz w:val="22"/>
          <w:szCs w:val="22"/>
        </w:rPr>
        <w:t xml:space="preserve"> y simplemente hay que </w:t>
      </w:r>
      <w:del w:id="10" w:author="elelol 23" w:date="2025-05-13T21:19:00Z">
        <w:r w:rsidDel="00056F0F">
          <w:rPr>
            <w:sz w:val="22"/>
            <w:szCs w:val="22"/>
          </w:rPr>
          <w:delText>asesinarla con una frialdad casi inhumana,</w:delText>
        </w:r>
      </w:del>
      <w:ins w:id="11" w:author="elelol 23" w:date="2025-05-13T21:19:00Z">
        <w:r w:rsidR="00056F0F">
          <w:rPr>
            <w:sz w:val="22"/>
            <w:szCs w:val="22"/>
          </w:rPr>
          <w:t>aceptarla y simplemente</w:t>
        </w:r>
      </w:ins>
      <w:r>
        <w:rPr>
          <w:sz w:val="22"/>
          <w:szCs w:val="22"/>
        </w:rPr>
        <w:t xml:space="preserve"> seguir y seguir hasta terminar por completo con los problemas para luego </w:t>
      </w:r>
      <w:del w:id="12" w:author="elelol 23" w:date="2025-05-13T21:20:00Z">
        <w:r w:rsidDel="00056F0F">
          <w:rPr>
            <w:sz w:val="22"/>
            <w:szCs w:val="22"/>
          </w:rPr>
          <w:delText>ser alguien en esta existencia</w:delText>
        </w:r>
        <w:r w:rsidR="00056F0F" w:rsidDel="00056F0F">
          <w:rPr>
            <w:sz w:val="22"/>
            <w:szCs w:val="22"/>
          </w:rPr>
          <w:delText xml:space="preserve"> temporal que llamamos</w:delText>
        </w:r>
      </w:del>
      <w:ins w:id="13" w:author="elelol 23" w:date="2025-05-13T21:20:00Z">
        <w:r w:rsidR="00056F0F">
          <w:rPr>
            <w:sz w:val="22"/>
            <w:szCs w:val="22"/>
          </w:rPr>
          <w:t>poder estar en paz con la</w:t>
        </w:r>
      </w:ins>
      <w:r w:rsidR="00056F0F">
        <w:rPr>
          <w:sz w:val="22"/>
          <w:szCs w:val="22"/>
        </w:rPr>
        <w:t xml:space="preserve"> vida</w:t>
      </w:r>
      <w:del w:id="14" w:author="elelol 23" w:date="2025-05-13T21:20:00Z">
        <w:r w:rsidR="00056F0F" w:rsidDel="00056F0F">
          <w:rPr>
            <w:sz w:val="22"/>
            <w:szCs w:val="22"/>
          </w:rPr>
          <w:delText xml:space="preserve"> uwu</w:delText>
        </w:r>
      </w:del>
      <w:r w:rsidR="00056F0F">
        <w:rPr>
          <w:sz w:val="22"/>
          <w:szCs w:val="22"/>
        </w:rPr>
        <w:t>.</w:t>
      </w:r>
    </w:p>
    <w:sectPr w:rsidR="00980F33" w:rsidRPr="00980F33" w:rsidSect="00761993">
      <w:headerReference w:type="default" r:id="rId18"/>
      <w:footerReference w:type="default" r:id="rId1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elelol 23" w:date="2025-05-13T21:20:00Z" w:initials="e2">
    <w:p w14:paraId="4B5C250C" w14:textId="405FAB2A" w:rsidR="00056F0F" w:rsidRDefault="00056F0F">
      <w:pPr>
        <w:pStyle w:val="Textocomentario"/>
      </w:pPr>
      <w:r>
        <w:rPr>
          <w:rStyle w:val="Refdecomentario"/>
        </w:rPr>
        <w:annotationRef/>
      </w:r>
      <w:r w:rsidR="00CD5767">
        <w:rPr>
          <w:rStyle w:val="Refdecomentario"/>
        </w:rPr>
        <w:t>No sigue el formato pedido.</w:t>
      </w:r>
    </w:p>
  </w:comment>
  <w:comment w:id="9" w:author="elelol 23" w:date="2025-05-13T21:21:00Z" w:initials="e2">
    <w:p w14:paraId="3FC2B1B2" w14:textId="567B3CA2" w:rsidR="00056F0F" w:rsidRDefault="00056F0F">
      <w:pPr>
        <w:pStyle w:val="Textocomentario"/>
      </w:pPr>
      <w:r>
        <w:rPr>
          <w:rStyle w:val="Refdecomentario"/>
        </w:rPr>
        <w:annotationRef/>
      </w:r>
      <w:r w:rsidR="00CD5767">
        <w:t xml:space="preserve">El texto </w:t>
      </w:r>
      <w:r w:rsidR="00D5005E">
        <w:t>no cumple lo pedido</w:t>
      </w:r>
      <w:r w:rsidR="006B19E5"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B5C250C" w15:done="0"/>
  <w15:commentEx w15:paraId="3FC2B1B2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CE3628" w16cex:dateUtc="2025-05-14T01:20:00Z"/>
  <w16cex:commentExtensible w16cex:durableId="2BCE3645" w16cex:dateUtc="2025-05-14T01:2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B5C250C" w16cid:durableId="2BCE3628"/>
  <w16cid:commentId w16cid:paraId="3FC2B1B2" w16cid:durableId="2BCE364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7D8F2C" w14:textId="77777777" w:rsidR="00742A59" w:rsidRDefault="00742A59" w:rsidP="00761993">
      <w:pPr>
        <w:spacing w:after="0" w:line="240" w:lineRule="auto"/>
      </w:pPr>
      <w:r>
        <w:separator/>
      </w:r>
    </w:p>
  </w:endnote>
  <w:endnote w:type="continuationSeparator" w:id="0">
    <w:p w14:paraId="2628BE01" w14:textId="77777777" w:rsidR="00742A59" w:rsidRDefault="00742A59" w:rsidP="007619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3A42CF" w14:textId="604B3DC3" w:rsidR="00761993" w:rsidRDefault="00761993" w:rsidP="00761993">
    <w:pPr>
      <w:pStyle w:val="Piedepgina"/>
      <w:jc w:val="center"/>
      <w:rPr>
        <w:lang w:val="es-MX"/>
      </w:rPr>
    </w:pPr>
    <w:r>
      <w:rPr>
        <w:lang w:val="es-MX"/>
      </w:rPr>
      <w:t>14 de mayo 2025</w:t>
    </w:r>
  </w:p>
  <w:p w14:paraId="2B6A1E4D" w14:textId="2119350F" w:rsidR="00761993" w:rsidRPr="00761993" w:rsidRDefault="00761993" w:rsidP="00761993">
    <w:pPr>
      <w:pStyle w:val="Piedepgina"/>
      <w:jc w:val="center"/>
      <w:rPr>
        <w:lang w:val="es-MX"/>
      </w:rPr>
    </w:pPr>
    <w:r>
      <w:rPr>
        <w:lang w:val="es-MX"/>
      </w:rPr>
      <w:t>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31ED9C" w14:textId="77777777" w:rsidR="00742A59" w:rsidRDefault="00742A59" w:rsidP="00761993">
      <w:pPr>
        <w:spacing w:after="0" w:line="240" w:lineRule="auto"/>
      </w:pPr>
      <w:r>
        <w:separator/>
      </w:r>
    </w:p>
  </w:footnote>
  <w:footnote w:type="continuationSeparator" w:id="0">
    <w:p w14:paraId="372ACB0F" w14:textId="77777777" w:rsidR="00742A59" w:rsidRDefault="00742A59" w:rsidP="007619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2A63D" w14:textId="4AE3B01F" w:rsidR="00761993" w:rsidRDefault="00761993">
    <w:pPr>
      <w:pStyle w:val="Encabezado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BE88150" wp14:editId="41B58AB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14:paraId="7A7DC8BA" w14:textId="346365E9" w:rsidR="00761993" w:rsidRDefault="00761993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Tarea tema 1:   MS Word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BE88150" id="Rectángulo 197" o:spid="_x0000_s1029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14:paraId="7A7DC8BA" w14:textId="346365E9" w:rsidR="00761993" w:rsidRDefault="00761993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Tarea tema 1:   MS Word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3007F00"/>
    <w:multiLevelType w:val="hybridMultilevel"/>
    <w:tmpl w:val="067DF8E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7650BC7"/>
    <w:multiLevelType w:val="hybridMultilevel"/>
    <w:tmpl w:val="A222783D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BF665D71"/>
    <w:multiLevelType w:val="hybridMultilevel"/>
    <w:tmpl w:val="E0820AD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D32FD1F2"/>
    <w:multiLevelType w:val="hybridMultilevel"/>
    <w:tmpl w:val="8CA6A3FE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F8C2CEE3"/>
    <w:multiLevelType w:val="hybridMultilevel"/>
    <w:tmpl w:val="315BA88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 w15:restartNumberingAfterBreak="0">
    <w:nsid w:val="08CA5FDE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2B64468E"/>
    <w:multiLevelType w:val="hybridMultilevel"/>
    <w:tmpl w:val="FF35ED2A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 w15:restartNumberingAfterBreak="0">
    <w:nsid w:val="2D3590B0"/>
    <w:multiLevelType w:val="hybridMultilevel"/>
    <w:tmpl w:val="12277C0C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 w15:restartNumberingAfterBreak="0">
    <w:nsid w:val="2E2E4C7E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33B01C3C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37BF6354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11A4633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2FE40CC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46E82C27"/>
    <w:multiLevelType w:val="hybridMultilevel"/>
    <w:tmpl w:val="774CE2D2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48177ED0"/>
    <w:multiLevelType w:val="hybridMultilevel"/>
    <w:tmpl w:val="A20A6EBB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5" w15:restartNumberingAfterBreak="0">
    <w:nsid w:val="49F947F0"/>
    <w:multiLevelType w:val="hybridMultilevel"/>
    <w:tmpl w:val="4428B0B3"/>
    <w:lvl w:ilvl="0" w:tplc="FFFFFFFF">
      <w:start w:val="1"/>
      <w:numFmt w:val="ideographDigit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6" w15:restartNumberingAfterBreak="0">
    <w:nsid w:val="4F886CFA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87055ED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 w15:restartNumberingAfterBreak="0">
    <w:nsid w:val="6AC55FAB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6F7B09CB"/>
    <w:multiLevelType w:val="multilevel"/>
    <w:tmpl w:val="4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7"/>
  </w:num>
  <w:num w:numId="3">
    <w:abstractNumId w:val="0"/>
  </w:num>
  <w:num w:numId="4">
    <w:abstractNumId w:val="3"/>
  </w:num>
  <w:num w:numId="5">
    <w:abstractNumId w:val="13"/>
  </w:num>
  <w:num w:numId="6">
    <w:abstractNumId w:val="4"/>
  </w:num>
  <w:num w:numId="7">
    <w:abstractNumId w:val="2"/>
  </w:num>
  <w:num w:numId="8">
    <w:abstractNumId w:val="1"/>
  </w:num>
  <w:num w:numId="9">
    <w:abstractNumId w:val="15"/>
  </w:num>
  <w:num w:numId="10">
    <w:abstractNumId w:val="6"/>
  </w:num>
  <w:num w:numId="11">
    <w:abstractNumId w:val="7"/>
  </w:num>
  <w:num w:numId="12">
    <w:abstractNumId w:val="12"/>
  </w:num>
  <w:num w:numId="13">
    <w:abstractNumId w:val="10"/>
  </w:num>
  <w:num w:numId="14">
    <w:abstractNumId w:val="5"/>
  </w:num>
  <w:num w:numId="15">
    <w:abstractNumId w:val="8"/>
  </w:num>
  <w:num w:numId="16">
    <w:abstractNumId w:val="19"/>
  </w:num>
  <w:num w:numId="17">
    <w:abstractNumId w:val="11"/>
  </w:num>
  <w:num w:numId="18">
    <w:abstractNumId w:val="18"/>
  </w:num>
  <w:num w:numId="19">
    <w:abstractNumId w:val="16"/>
  </w:num>
  <w:num w:numId="20">
    <w:abstractNumId w:val="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lelol 23">
    <w15:presenceInfo w15:providerId="Windows Live" w15:userId="ae113d7694c278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B31"/>
    <w:rsid w:val="00011B31"/>
    <w:rsid w:val="00056F0F"/>
    <w:rsid w:val="001A046F"/>
    <w:rsid w:val="00207528"/>
    <w:rsid w:val="002560E5"/>
    <w:rsid w:val="00323C25"/>
    <w:rsid w:val="004E4538"/>
    <w:rsid w:val="00581698"/>
    <w:rsid w:val="0061120F"/>
    <w:rsid w:val="006B19E5"/>
    <w:rsid w:val="00742A59"/>
    <w:rsid w:val="00761993"/>
    <w:rsid w:val="00820CD9"/>
    <w:rsid w:val="008644F3"/>
    <w:rsid w:val="0092604B"/>
    <w:rsid w:val="00980F33"/>
    <w:rsid w:val="00AD5A2E"/>
    <w:rsid w:val="00CD5767"/>
    <w:rsid w:val="00D5005E"/>
    <w:rsid w:val="00D964EB"/>
    <w:rsid w:val="00F771D0"/>
    <w:rsid w:val="00FD5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68AE4E"/>
  <w15:chartTrackingRefBased/>
  <w15:docId w15:val="{DCC433A5-5452-4677-B36D-9F89F475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771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771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11B3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980F33"/>
    <w:pPr>
      <w:ind w:left="720"/>
      <w:contextualSpacing/>
    </w:pPr>
  </w:style>
  <w:style w:type="table" w:styleId="Tablaconcuadrcula">
    <w:name w:val="Table Grid"/>
    <w:basedOn w:val="Tablanormal"/>
    <w:uiPriority w:val="39"/>
    <w:rsid w:val="00AD5A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771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771D0"/>
    <w:pPr>
      <w:outlineLvl w:val="9"/>
    </w:pPr>
    <w:rPr>
      <w:lang w:eastAsia="es-BO"/>
    </w:rPr>
  </w:style>
  <w:style w:type="paragraph" w:styleId="TDC2">
    <w:name w:val="toc 2"/>
    <w:basedOn w:val="Normal"/>
    <w:next w:val="Normal"/>
    <w:autoRedefine/>
    <w:uiPriority w:val="39"/>
    <w:unhideWhenUsed/>
    <w:rsid w:val="00F771D0"/>
    <w:pPr>
      <w:spacing w:after="100"/>
      <w:ind w:left="220"/>
    </w:pPr>
    <w:rPr>
      <w:rFonts w:eastAsiaTheme="minorEastAsia" w:cs="Times New Roman"/>
      <w:lang w:eastAsia="es-BO"/>
    </w:rPr>
  </w:style>
  <w:style w:type="paragraph" w:styleId="TDC1">
    <w:name w:val="toc 1"/>
    <w:basedOn w:val="Normal"/>
    <w:next w:val="Normal"/>
    <w:autoRedefine/>
    <w:uiPriority w:val="39"/>
    <w:unhideWhenUsed/>
    <w:rsid w:val="00F771D0"/>
    <w:pPr>
      <w:spacing w:after="100"/>
    </w:pPr>
    <w:rPr>
      <w:rFonts w:eastAsiaTheme="minorEastAsia" w:cs="Times New Roman"/>
      <w:lang w:eastAsia="es-BO"/>
    </w:rPr>
  </w:style>
  <w:style w:type="paragraph" w:styleId="TDC3">
    <w:name w:val="toc 3"/>
    <w:basedOn w:val="Normal"/>
    <w:next w:val="Normal"/>
    <w:autoRedefine/>
    <w:uiPriority w:val="39"/>
    <w:unhideWhenUsed/>
    <w:rsid w:val="00F771D0"/>
    <w:pPr>
      <w:spacing w:after="100"/>
      <w:ind w:left="440"/>
    </w:pPr>
    <w:rPr>
      <w:rFonts w:eastAsiaTheme="minorEastAsia" w:cs="Times New Roman"/>
      <w:lang w:eastAsia="es-B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771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FD593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D593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2560E5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619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1993"/>
  </w:style>
  <w:style w:type="paragraph" w:styleId="Piedepgina">
    <w:name w:val="footer"/>
    <w:basedOn w:val="Normal"/>
    <w:link w:val="PiedepginaCar"/>
    <w:uiPriority w:val="99"/>
    <w:unhideWhenUsed/>
    <w:rsid w:val="0076199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993"/>
  </w:style>
  <w:style w:type="paragraph" w:styleId="Sinespaciado">
    <w:name w:val="No Spacing"/>
    <w:link w:val="SinespaciadoCar"/>
    <w:uiPriority w:val="1"/>
    <w:qFormat/>
    <w:rsid w:val="00761993"/>
    <w:pPr>
      <w:spacing w:after="0" w:line="240" w:lineRule="auto"/>
    </w:pPr>
    <w:rPr>
      <w:rFonts w:eastAsiaTheme="minorEastAsia"/>
      <w:lang w:eastAsia="es-BO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1993"/>
    <w:rPr>
      <w:rFonts w:eastAsiaTheme="minorEastAsia"/>
      <w:lang w:eastAsia="es-BO"/>
    </w:rPr>
  </w:style>
  <w:style w:type="character" w:styleId="Refdecomentario">
    <w:name w:val="annotation reference"/>
    <w:basedOn w:val="Fuentedeprrafopredeter"/>
    <w:uiPriority w:val="99"/>
    <w:semiHidden/>
    <w:unhideWhenUsed/>
    <w:rsid w:val="00056F0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6F0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6F0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6F0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6F0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comments" Target="comments.xml"/><Relationship Id="rId18" Type="http://schemas.openxmlformats.org/officeDocument/2006/relationships/header" Target="header1.xml"/><Relationship Id="rId3" Type="http://schemas.openxmlformats.org/officeDocument/2006/relationships/numbering" Target="numbering.xml"/><Relationship Id="rId21" Type="http://schemas.microsoft.com/office/2011/relationships/people" Target="peop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enius.com/Unknown-author-brr-brr-patapim-annotated" TargetMode="External"/><Relationship Id="rId2" Type="http://schemas.openxmlformats.org/officeDocument/2006/relationships/customXml" Target="../customXml/item2.xml"/><Relationship Id="rId16" Type="http://schemas.microsoft.com/office/2018/08/relationships/commentsExtensible" Target="commentsExtensible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microsoft.com/office/2016/09/relationships/commentsIds" Target="commentsIds.xml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microsoft.com/office/2011/relationships/commentsExtended" Target="commentsExtended.xm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A8934B868C44D9BB4AB0CB477D833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DBBA1-3133-4D27-9E78-DFD2EF703850}"/>
      </w:docPartPr>
      <w:docPartBody>
        <w:p w:rsidR="000D6E30" w:rsidRDefault="009D6C86" w:rsidP="009D6C86">
          <w:pPr>
            <w:pStyle w:val="EA8934B868C44D9BB4AB0CB477D833B9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[Nombre de la compañía]</w:t>
          </w:r>
        </w:p>
      </w:docPartBody>
    </w:docPart>
    <w:docPart>
      <w:docPartPr>
        <w:name w:val="E7E4ACA62B684D7E8923993D63297E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04BAFF-A898-43F2-A3E3-FB539C9A7321}"/>
      </w:docPartPr>
      <w:docPartBody>
        <w:p w:rsidR="000D6E30" w:rsidRDefault="009D6C86" w:rsidP="009D6C86">
          <w:pPr>
            <w:pStyle w:val="E7E4ACA62B684D7E8923993D63297E5B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es-ES"/>
            </w:rPr>
            <w:t>[Título del documento]</w:t>
          </w:r>
        </w:p>
      </w:docPartBody>
    </w:docPart>
    <w:docPart>
      <w:docPartPr>
        <w:name w:val="E24BC4D753594CE9A2703760BA306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E44B12-6619-4220-AD1D-7C68EE039D28}"/>
      </w:docPartPr>
      <w:docPartBody>
        <w:p w:rsidR="000D6E30" w:rsidRDefault="009D6C86" w:rsidP="009D6C86">
          <w:pPr>
            <w:pStyle w:val="E24BC4D753594CE9A2703760BA3060A5"/>
          </w:pPr>
          <w:r>
            <w:rPr>
              <w:color w:val="2F5496" w:themeColor="accent1" w:themeShade="BF"/>
              <w:sz w:val="24"/>
              <w:szCs w:val="24"/>
              <w:lang w:val="es-ES"/>
            </w:rPr>
            <w:t>[Subtítulo del documento]</w:t>
          </w:r>
        </w:p>
      </w:docPartBody>
    </w:docPart>
    <w:docPart>
      <w:docPartPr>
        <w:name w:val="75AE0D9C371A426B81B75C9EB4FFCF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78C66C-3A78-421D-AF3F-C0EB8BA5AD7C}"/>
      </w:docPartPr>
      <w:docPartBody>
        <w:p w:rsidR="000D6E30" w:rsidRDefault="009D6C86" w:rsidP="009D6C86">
          <w:pPr>
            <w:pStyle w:val="75AE0D9C371A426B81B75C9EB4FFCF07"/>
          </w:pPr>
          <w:r>
            <w:rPr>
              <w:color w:val="4472C4" w:themeColor="accent1"/>
              <w:sz w:val="28"/>
              <w:szCs w:val="28"/>
              <w:lang w:val="es-ES"/>
            </w:rPr>
            <w:t>[Nombre del autor]</w:t>
          </w:r>
        </w:p>
      </w:docPartBody>
    </w:docPart>
    <w:docPart>
      <w:docPartPr>
        <w:name w:val="F9D554DFCFC843579BF8555C4912F9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75785-5998-409F-BAE1-CB1001A7B544}"/>
      </w:docPartPr>
      <w:docPartBody>
        <w:p w:rsidR="000D6E30" w:rsidRDefault="009D6C86" w:rsidP="009D6C86">
          <w:pPr>
            <w:pStyle w:val="F9D554DFCFC843579BF8555C4912F90F"/>
          </w:pPr>
          <w:r>
            <w:rPr>
              <w:color w:val="4472C4" w:themeColor="accent1"/>
              <w:sz w:val="28"/>
              <w:szCs w:val="28"/>
              <w:lang w:val="es-ES"/>
            </w:rPr>
            <w:t>[Fecha]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86"/>
    <w:rsid w:val="000D6E30"/>
    <w:rsid w:val="00612330"/>
    <w:rsid w:val="009D6C86"/>
    <w:rsid w:val="00A77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BO" w:eastAsia="es-B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A8934B868C44D9BB4AB0CB477D833B9">
    <w:name w:val="EA8934B868C44D9BB4AB0CB477D833B9"/>
    <w:rsid w:val="009D6C86"/>
  </w:style>
  <w:style w:type="paragraph" w:customStyle="1" w:styleId="E7E4ACA62B684D7E8923993D63297E5B">
    <w:name w:val="E7E4ACA62B684D7E8923993D63297E5B"/>
    <w:rsid w:val="009D6C86"/>
  </w:style>
  <w:style w:type="paragraph" w:customStyle="1" w:styleId="E24BC4D753594CE9A2703760BA3060A5">
    <w:name w:val="E24BC4D753594CE9A2703760BA3060A5"/>
    <w:rsid w:val="009D6C86"/>
  </w:style>
  <w:style w:type="paragraph" w:customStyle="1" w:styleId="75AE0D9C371A426B81B75C9EB4FFCF07">
    <w:name w:val="75AE0D9C371A426B81B75C9EB4FFCF07"/>
    <w:rsid w:val="009D6C86"/>
  </w:style>
  <w:style w:type="paragraph" w:customStyle="1" w:styleId="F9D554DFCFC843579BF8555C4912F90F">
    <w:name w:val="F9D554DFCFC843579BF8555C4912F90F"/>
    <w:rsid w:val="009D6C8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2025-05-14T00:00:00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46D02F9-33C3-4F8F-A3FF-3797750649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622</Words>
  <Characters>3422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 Privada Boliviana</Company>
  <LinksUpToDate>false</LinksUpToDate>
  <CharactersWithSpaces>4036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Tarea tema 1:   MS Word</dc:title>
  <dc:subject>Computación para Bioingeniería</dc:subject>
  <dc:creator>Eleazar Mario Guerrero Charcas</dc:creator>
  <cp:keywords/>
  <dc:description/>
  <cp:lastModifiedBy>elelol 23</cp:lastModifiedBy>
  <cp:revision>6</cp:revision>
  <cp:lastPrinted>2025-05-20T22:25:00Z</cp:lastPrinted>
  <dcterms:created xsi:type="dcterms:W3CDTF">2025-05-14T00:11:00Z</dcterms:created>
  <dcterms:modified xsi:type="dcterms:W3CDTF">2025-05-20T22:25:00Z</dcterms:modified>
</cp:coreProperties>
</file>